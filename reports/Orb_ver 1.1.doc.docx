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A86" w:rsidRDefault="00F023DE">
      <w:pPr>
        <w:jc w:val="right"/>
        <w:rPr>
          <w:rFonts w:ascii="Arial" w:hAnsi="Arial" w:cs="Arial"/>
          <w:b/>
          <w:bCs/>
          <w:sz w:val="20"/>
        </w:rPr>
      </w:pPr>
      <w:r>
        <w:rPr>
          <w:rFonts w:ascii="Arial" w:hAnsi="Arial" w:cs="Arial"/>
          <w:b/>
          <w:bCs/>
          <w:sz w:val="20"/>
        </w:rPr>
        <w:tab/>
      </w:r>
    </w:p>
    <w:p w:rsidR="00C36A86" w:rsidRDefault="00C36A86">
      <w:pPr>
        <w:jc w:val="right"/>
        <w:rPr>
          <w:rFonts w:ascii="Arial" w:hAnsi="Arial" w:cs="Arial"/>
          <w:b/>
          <w:bCs/>
          <w:sz w:val="20"/>
        </w:rPr>
      </w:pPr>
      <w:r>
        <w:rPr>
          <w:rFonts w:ascii="Arial" w:hAnsi="Arial" w:cs="Arial"/>
          <w:b/>
          <w:bCs/>
          <w:sz w:val="20"/>
        </w:rPr>
        <w:t>Entry Registration Number:</w:t>
      </w:r>
    </w:p>
    <w:p w:rsidR="00C36A86" w:rsidRDefault="007A2D8A">
      <w:r>
        <w:rPr>
          <w:noProof/>
          <w:sz w:val="20"/>
          <w:lang w:val="en-SG" w:eastAsia="en-SG" w:bidi="ta-IN"/>
        </w:rPr>
        <mc:AlternateContent>
          <mc:Choice Requires="wps">
            <w:drawing>
              <wp:anchor distT="0" distB="0" distL="114300" distR="114300" simplePos="0" relativeHeight="251654144" behindDoc="0" locked="0" layoutInCell="1" allowOverlap="1">
                <wp:simplePos x="0" y="0"/>
                <wp:positionH relativeFrom="column">
                  <wp:posOffset>4114800</wp:posOffset>
                </wp:positionH>
                <wp:positionV relativeFrom="paragraph">
                  <wp:posOffset>53340</wp:posOffset>
                </wp:positionV>
                <wp:extent cx="1828800" cy="342900"/>
                <wp:effectExtent l="9525" t="5715" r="9525" b="13335"/>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solidFill>
                          <a:srgbClr val="FFFFFF"/>
                        </a:solidFill>
                        <a:ln w="9525">
                          <a:solidFill>
                            <a:srgbClr val="000000"/>
                          </a:solidFill>
                          <a:miter lim="800000"/>
                          <a:headEnd/>
                          <a:tailEnd/>
                        </a:ln>
                      </wps:spPr>
                      <wps:txbx>
                        <w:txbxContent>
                          <w:p w:rsidR="00200256" w:rsidRDefault="00200256">
                            <w:pPr>
                              <w:pStyle w:val="Heading1"/>
                              <w:rPr>
                                <w:lang w:eastAsia="zh-TW"/>
                              </w:rPr>
                            </w:pPr>
                            <w:r>
                              <w:t>15S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24pt;margin-top:4.2pt;width:2in;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">
                <v:textbox>
                  <w:txbxContent>
                    <w:p w:rsidR="00200256" w:rsidRDefault="00200256">
                      <w:pPr>
                        <w:pStyle w:val="Heading1"/>
                        <w:rPr>
                          <w:lang w:eastAsia="zh-TW"/>
                        </w:rPr>
                      </w:pPr>
                      <w:r>
                        <w:t>15S</w:t>
                      </w:r>
                    </w:p>
                  </w:txbxContent>
                </v:textbox>
              </v:rect>
            </w:pict>
          </mc:Fallback>
        </mc:AlternateContent>
      </w:r>
    </w:p>
    <w:p w:rsidR="00C36A86" w:rsidRDefault="00C36A86"/>
    <w:p w:rsidR="00C36A86" w:rsidRDefault="00C36A86">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C36A86" w:rsidRDefault="00C36A86">
      <w:pPr>
        <w:pStyle w:val="BlockText"/>
        <w:rPr>
          <w:sz w:val="18"/>
        </w:rPr>
      </w:pPr>
      <w:r>
        <w:rPr>
          <w:sz w:val="18"/>
        </w:rPr>
        <w:t>You may leave this blank if you are submitting your Project Details File online as electronic copy.</w:t>
      </w:r>
    </w:p>
    <w:p w:rsidR="003812B7" w:rsidRDefault="003812B7">
      <w:pPr>
        <w:pStyle w:val="Footer"/>
        <w:ind w:left="-180"/>
        <w:rPr>
          <w:rFonts w:ascii="Arial" w:hAnsi="Arial" w:cs="Arial"/>
          <w:b/>
          <w:bCs/>
          <w:sz w:val="28"/>
          <w:szCs w:val="28"/>
        </w:rPr>
      </w:pPr>
    </w:p>
    <w:p w:rsidR="00C36A86" w:rsidRPr="007D4080" w:rsidRDefault="00C36A86" w:rsidP="007D4080">
      <w:pPr>
        <w:pStyle w:val="Footer"/>
        <w:shd w:val="clear" w:color="auto" w:fill="0C0C0C"/>
        <w:ind w:left="-180"/>
        <w:rPr>
          <w:rFonts w:ascii="Arial" w:hAnsi="Arial" w:cs="Arial"/>
          <w:b/>
          <w:bCs/>
          <w:color w:val="FFFFFF"/>
          <w:sz w:val="28"/>
          <w:szCs w:val="28"/>
        </w:rPr>
      </w:pPr>
      <w:r w:rsidRPr="007D4080">
        <w:rPr>
          <w:rFonts w:ascii="Arial" w:hAnsi="Arial" w:cs="Arial"/>
          <w:b/>
          <w:bCs/>
          <w:color w:val="FFFFFF"/>
          <w:sz w:val="28"/>
          <w:szCs w:val="28"/>
        </w:rPr>
        <w:t xml:space="preserve">1.  Title of the Invention </w:t>
      </w:r>
    </w:p>
    <w:p w:rsidR="00C36A86" w:rsidRDefault="00C36A86">
      <w:pPr>
        <w:pStyle w:val="Footer"/>
        <w:ind w:left="-180"/>
        <w:rPr>
          <w:rFonts w:ascii="Arial" w:hAnsi="Arial" w:cs="Arial"/>
          <w:b/>
          <w:bCs/>
        </w:rPr>
      </w:pPr>
    </w:p>
    <w:p w:rsidR="002A27B8" w:rsidRDefault="00021635">
      <w:pPr>
        <w:pStyle w:val="Footer"/>
        <w:ind w:left="-180"/>
        <w:rPr>
          <w:rFonts w:ascii="Arial" w:hAnsi="Arial" w:cs="Arial"/>
          <w:b/>
          <w:bCs/>
        </w:rPr>
      </w:pPr>
      <w:r>
        <w:rPr>
          <w:rFonts w:ascii="Arial" w:hAnsi="Arial" w:cs="Arial"/>
          <w:b/>
          <w:bCs/>
        </w:rPr>
        <w:t>ORB-The world’s first 3D gaming mouse</w:t>
      </w:r>
    </w:p>
    <w:p w:rsidR="00C36A86" w:rsidRDefault="00C36A86">
      <w:pPr>
        <w:pStyle w:val="Footer"/>
        <w:ind w:left="-180"/>
        <w:rPr>
          <w:rFonts w:ascii="Arial" w:hAnsi="Arial" w:cs="Arial"/>
          <w:b/>
          <w:bCs/>
        </w:rPr>
      </w:pPr>
    </w:p>
    <w:p w:rsidR="00C36A86" w:rsidRDefault="00554B24" w:rsidP="002916D3">
      <w:pPr>
        <w:pStyle w:val="Footer"/>
        <w:shd w:val="clear" w:color="auto" w:fill="0C0C0C"/>
        <w:tabs>
          <w:tab w:val="clear" w:pos="4320"/>
          <w:tab w:val="clear" w:pos="8640"/>
        </w:tabs>
        <w:ind w:left="-180"/>
        <w:rPr>
          <w:rFonts w:ascii="Arial" w:hAnsi="Arial" w:cs="Arial"/>
          <w:b/>
          <w:bCs/>
          <w:sz w:val="28"/>
          <w:szCs w:val="28"/>
        </w:rPr>
      </w:pPr>
      <w:r>
        <w:rPr>
          <w:rFonts w:ascii="Arial" w:hAnsi="Arial" w:cs="Arial"/>
          <w:b/>
          <w:bCs/>
          <w:sz w:val="28"/>
          <w:szCs w:val="28"/>
        </w:rPr>
        <w:t xml:space="preserve">2. Brief Description of the </w:t>
      </w:r>
      <w:r w:rsidR="00C36A86">
        <w:rPr>
          <w:rFonts w:ascii="Arial" w:hAnsi="Arial" w:cs="Arial"/>
          <w:b/>
          <w:bCs/>
          <w:sz w:val="28"/>
          <w:szCs w:val="28"/>
        </w:rPr>
        <w:t xml:space="preserve">Invention </w:t>
      </w:r>
    </w:p>
    <w:p w:rsidR="00C36A86" w:rsidRDefault="00C36A86">
      <w:pPr>
        <w:pStyle w:val="Footer"/>
        <w:tabs>
          <w:tab w:val="clear" w:pos="4320"/>
          <w:tab w:val="clear" w:pos="8640"/>
        </w:tabs>
        <w:ind w:left="-180"/>
        <w:rPr>
          <w:rFonts w:ascii="Arial" w:hAnsi="Arial" w:cs="Arial"/>
          <w:bCs/>
          <w:color w:val="0000FF"/>
          <w:sz w:val="28"/>
          <w:szCs w:val="28"/>
        </w:rPr>
      </w:pPr>
    </w:p>
    <w:p w:rsidR="007202FE" w:rsidRDefault="00554B24" w:rsidP="002204D7">
      <w:pPr>
        <w:pStyle w:val="Footer"/>
        <w:tabs>
          <w:tab w:val="clear" w:pos="4320"/>
          <w:tab w:val="clear" w:pos="8640"/>
        </w:tabs>
        <w:ind w:left="-180"/>
        <w:rPr>
          <w:sz w:val="16"/>
        </w:rPr>
      </w:pPr>
      <w:r>
        <w:rPr>
          <w:rFonts w:ascii="ArialMT" w:hAnsi="ArialMT" w:cs="ArialMT"/>
          <w:color w:val="000000"/>
          <w:sz w:val="28"/>
          <w:szCs w:val="28"/>
        </w:rPr>
        <w:t>Briefly d</w:t>
      </w:r>
      <w:r w:rsidR="0094517A">
        <w:rPr>
          <w:rFonts w:ascii="ArialMT" w:hAnsi="ArialMT" w:cs="ArialMT"/>
          <w:color w:val="000000"/>
          <w:sz w:val="28"/>
          <w:szCs w:val="28"/>
        </w:rPr>
        <w:t>escribe your</w:t>
      </w:r>
      <w:r w:rsidR="002204D7">
        <w:rPr>
          <w:rFonts w:ascii="ArialMT" w:hAnsi="ArialMT" w:cs="ArialMT"/>
          <w:color w:val="000000"/>
          <w:sz w:val="28"/>
          <w:szCs w:val="28"/>
        </w:rPr>
        <w:t xml:space="preserve"> invention</w:t>
      </w:r>
      <w:r w:rsidR="002204D7">
        <w:rPr>
          <w:rFonts w:hint="eastAsia"/>
          <w:sz w:val="16"/>
        </w:rPr>
        <w:t xml:space="preserve"> </w:t>
      </w:r>
    </w:p>
    <w:p w:rsidR="002204D7" w:rsidRPr="00034329" w:rsidRDefault="002204D7" w:rsidP="002204D7">
      <w:pPr>
        <w:pStyle w:val="Footer"/>
        <w:tabs>
          <w:tab w:val="clear" w:pos="4320"/>
          <w:tab w:val="clear" w:pos="8640"/>
        </w:tabs>
        <w:ind w:left="-180"/>
        <w:rPr>
          <w:rFonts w:ascii="Arial" w:hAnsi="Arial" w:cs="Arial"/>
          <w:bCs/>
          <w:sz w:val="22"/>
          <w:szCs w:val="22"/>
        </w:rPr>
      </w:pPr>
      <w:r w:rsidRPr="00034329">
        <w:rPr>
          <w:rFonts w:ascii="Arial" w:hAnsi="Arial" w:cs="Arial"/>
          <w:sz w:val="22"/>
          <w:szCs w:val="22"/>
        </w:rPr>
        <w:t xml:space="preserve">Give a brief description of your invention: </w:t>
      </w:r>
      <w:r w:rsidRPr="00034329">
        <w:rPr>
          <w:rFonts w:ascii="Arial" w:hAnsi="Arial" w:cs="Arial"/>
          <w:bCs/>
          <w:sz w:val="22"/>
          <w:szCs w:val="22"/>
        </w:rPr>
        <w:t xml:space="preserve">What is the invention for? </w:t>
      </w:r>
      <w:r w:rsidRPr="00034329">
        <w:rPr>
          <w:rFonts w:ascii="Arial" w:hAnsi="Arial" w:cs="Arial"/>
          <w:sz w:val="22"/>
          <w:szCs w:val="22"/>
        </w:rPr>
        <w:t xml:space="preserve">What is it made of? How does it work? </w:t>
      </w:r>
      <w:r w:rsidR="0076070B">
        <w:rPr>
          <w:rFonts w:ascii="Arial" w:hAnsi="Arial" w:cs="Arial"/>
          <w:sz w:val="22"/>
          <w:szCs w:val="22"/>
        </w:rPr>
        <w:t>Etc.</w:t>
      </w:r>
    </w:p>
    <w:p w:rsidR="00034329" w:rsidRDefault="00034329" w:rsidP="00034329">
      <w:pPr>
        <w:pStyle w:val="Footer"/>
        <w:tabs>
          <w:tab w:val="clear" w:pos="4320"/>
          <w:tab w:val="clear" w:pos="8640"/>
        </w:tabs>
        <w:ind w:left="-180"/>
        <w:rPr>
          <w:i/>
          <w:sz w:val="20"/>
          <w:szCs w:val="20"/>
        </w:rPr>
      </w:pPr>
      <w:r w:rsidRPr="00034329">
        <w:rPr>
          <w:i/>
          <w:sz w:val="20"/>
          <w:szCs w:val="20"/>
        </w:rPr>
        <w:t>(</w:t>
      </w:r>
      <w:r w:rsidR="0076070B">
        <w:rPr>
          <w:i/>
          <w:sz w:val="20"/>
          <w:szCs w:val="20"/>
        </w:rPr>
        <w:t>*</w:t>
      </w:r>
      <w:r w:rsidR="00D36DF4">
        <w:rPr>
          <w:rFonts w:hint="eastAsia"/>
          <w:i/>
          <w:sz w:val="20"/>
          <w:szCs w:val="20"/>
        </w:rPr>
        <w:t xml:space="preserve">Please </w:t>
      </w:r>
      <w:r w:rsidR="00AD0208">
        <w:rPr>
          <w:i/>
          <w:sz w:val="20"/>
          <w:szCs w:val="20"/>
        </w:rPr>
        <w:t>try</w:t>
      </w:r>
      <w:r w:rsidR="00D36DF4">
        <w:rPr>
          <w:rFonts w:hint="eastAsia"/>
          <w:i/>
          <w:sz w:val="20"/>
          <w:szCs w:val="20"/>
        </w:rPr>
        <w:t xml:space="preserve"> no</w:t>
      </w:r>
      <w:r w:rsidR="00AD0208">
        <w:rPr>
          <w:i/>
          <w:sz w:val="20"/>
          <w:szCs w:val="20"/>
        </w:rPr>
        <w:t>t</w:t>
      </w:r>
      <w:r w:rsidR="00AD0208">
        <w:rPr>
          <w:rFonts w:hint="eastAsia"/>
          <w:i/>
          <w:sz w:val="20"/>
          <w:szCs w:val="20"/>
        </w:rPr>
        <w:t xml:space="preserve"> to</w:t>
      </w:r>
      <w:r w:rsidR="00D36DF4">
        <w:rPr>
          <w:rFonts w:hint="eastAsia"/>
          <w:i/>
          <w:sz w:val="20"/>
          <w:szCs w:val="20"/>
        </w:rPr>
        <w:t xml:space="preserve"> exceed </w:t>
      </w:r>
      <w:r w:rsidRPr="00034329">
        <w:rPr>
          <w:rFonts w:hint="eastAsia"/>
          <w:i/>
          <w:sz w:val="20"/>
          <w:szCs w:val="20"/>
        </w:rPr>
        <w:t>200 words</w:t>
      </w:r>
      <w:r w:rsidRPr="00034329">
        <w:rPr>
          <w:i/>
          <w:sz w:val="20"/>
          <w:szCs w:val="20"/>
        </w:rPr>
        <w:t>)</w:t>
      </w:r>
      <w:r w:rsidRPr="00034329">
        <w:rPr>
          <w:rFonts w:hint="eastAsia"/>
          <w:i/>
          <w:sz w:val="20"/>
          <w:szCs w:val="20"/>
        </w:rPr>
        <w:t xml:space="preserve"> </w:t>
      </w:r>
    </w:p>
    <w:p w:rsidR="00021635" w:rsidRDefault="00021635" w:rsidP="00034329">
      <w:pPr>
        <w:pStyle w:val="Footer"/>
        <w:tabs>
          <w:tab w:val="clear" w:pos="4320"/>
          <w:tab w:val="clear" w:pos="8640"/>
        </w:tabs>
        <w:ind w:left="-180"/>
        <w:rPr>
          <w:i/>
          <w:sz w:val="20"/>
          <w:szCs w:val="20"/>
        </w:rPr>
      </w:pPr>
      <w:r>
        <w:rPr>
          <w:i/>
          <w:sz w:val="20"/>
          <w:szCs w:val="20"/>
        </w:rPr>
        <w:t xml:space="preserve">      </w:t>
      </w:r>
    </w:p>
    <w:p w:rsidR="00021635" w:rsidRPr="00021635" w:rsidRDefault="00021635" w:rsidP="00021635">
      <w:pPr>
        <w:pStyle w:val="Footer"/>
        <w:tabs>
          <w:tab w:val="clear" w:pos="4320"/>
          <w:tab w:val="clear" w:pos="8640"/>
        </w:tabs>
        <w:ind w:left="-180"/>
        <w:jc w:val="center"/>
        <w:rPr>
          <w:rFonts w:ascii="Arial" w:hAnsi="Arial" w:cs="Arial"/>
          <w:b/>
          <w:bCs/>
          <w:iCs/>
          <w:sz w:val="28"/>
          <w:szCs w:val="28"/>
        </w:rPr>
      </w:pPr>
      <w:r>
        <w:rPr>
          <w:rFonts w:ascii="Arial" w:hAnsi="Arial" w:cs="Arial"/>
          <w:b/>
          <w:bCs/>
          <w:iCs/>
          <w:sz w:val="28"/>
          <w:szCs w:val="28"/>
        </w:rPr>
        <w:t>What is ORB?</w:t>
      </w:r>
    </w:p>
    <w:p w:rsidR="00021635" w:rsidRPr="00021635" w:rsidRDefault="00021635" w:rsidP="00021635">
      <w:pPr>
        <w:pStyle w:val="Default"/>
      </w:pPr>
      <w:r>
        <w:rPr>
          <w:rFonts w:ascii="Arial" w:hAnsi="Arial" w:cs="Arial"/>
          <w:b/>
          <w:bCs/>
        </w:rPr>
        <w:t>Orb is a must have peripheral device in every h</w:t>
      </w:r>
      <w:r w:rsidRPr="00021635">
        <w:rPr>
          <w:rFonts w:ascii="Arial" w:hAnsi="Arial" w:cs="Arial"/>
          <w:b/>
          <w:bCs/>
        </w:rPr>
        <w:t xml:space="preserve">ousehold. It is the world’s first </w:t>
      </w:r>
    </w:p>
    <w:p w:rsidR="00021635" w:rsidRDefault="00021635" w:rsidP="00021635">
      <w:pPr>
        <w:pStyle w:val="Default"/>
        <w:rPr>
          <w:rFonts w:ascii="Arial" w:hAnsi="Arial" w:cs="Arial"/>
          <w:b/>
          <w:bCs/>
        </w:rPr>
      </w:pPr>
      <w:r>
        <w:rPr>
          <w:rFonts w:ascii="Arial" w:hAnsi="Arial" w:cs="Arial"/>
          <w:b/>
          <w:bCs/>
        </w:rPr>
        <w:t>g</w:t>
      </w:r>
      <w:r w:rsidRPr="00021635">
        <w:rPr>
          <w:rFonts w:ascii="Arial" w:hAnsi="Arial" w:cs="Arial"/>
          <w:b/>
          <w:bCs/>
        </w:rPr>
        <w:t>aming oriented 3-Dimentional mouse that you can drag, twist and manipulate in thin Air. This allows th</w:t>
      </w:r>
      <w:r>
        <w:rPr>
          <w:rFonts w:ascii="Arial" w:hAnsi="Arial" w:cs="Arial"/>
          <w:b/>
          <w:bCs/>
        </w:rPr>
        <w:t>e Orb to be used in almost all e</w:t>
      </w:r>
      <w:r w:rsidRPr="00021635">
        <w:rPr>
          <w:rFonts w:ascii="Arial" w:hAnsi="Arial" w:cs="Arial"/>
          <w:b/>
          <w:bCs/>
        </w:rPr>
        <w:t>nvironment</w:t>
      </w:r>
      <w:r>
        <w:rPr>
          <w:rFonts w:ascii="Arial" w:hAnsi="Arial" w:cs="Arial"/>
          <w:b/>
          <w:bCs/>
        </w:rPr>
        <w:t>s</w:t>
      </w:r>
      <w:r w:rsidRPr="00021635">
        <w:rPr>
          <w:rFonts w:ascii="Arial" w:hAnsi="Arial" w:cs="Arial"/>
          <w:b/>
          <w:bCs/>
        </w:rPr>
        <w:t xml:space="preserve"> </w:t>
      </w:r>
      <w:r w:rsidRPr="00004F2A">
        <w:rPr>
          <w:rFonts w:ascii="Arial" w:hAnsi="Arial" w:cs="Arial"/>
          <w:b/>
          <w:bCs/>
          <w:strike/>
          <w:rPrChange w:id="0" w:author="Pek Peng Kiat" w:date="2015-01-01T19:20:00Z">
            <w:rPr>
              <w:rFonts w:ascii="Arial" w:hAnsi="Arial" w:cs="Arial"/>
              <w:b/>
              <w:bCs/>
            </w:rPr>
          </w:rPrChange>
        </w:rPr>
        <w:t>P</w:t>
      </w:r>
      <w:ins w:id="1" w:author="Pek Peng Kiat" w:date="2015-01-01T19:20:00Z">
        <w:r w:rsidR="00004F2A">
          <w:rPr>
            <w:rFonts w:ascii="Arial" w:hAnsi="Arial" w:cs="Arial"/>
            <w:b/>
            <w:bCs/>
          </w:rPr>
          <w:t>p</w:t>
        </w:r>
      </w:ins>
      <w:r w:rsidRPr="00021635">
        <w:rPr>
          <w:rFonts w:ascii="Arial" w:hAnsi="Arial" w:cs="Arial"/>
          <w:b/>
          <w:bCs/>
        </w:rPr>
        <w:t xml:space="preserve">ossible, making your life much easier with the Orb. Many have the misconception that the only people manipulating 3D </w:t>
      </w:r>
      <w:r w:rsidRPr="00004F2A">
        <w:rPr>
          <w:rFonts w:ascii="Arial" w:hAnsi="Arial" w:cs="Arial"/>
          <w:b/>
          <w:bCs/>
          <w:strike/>
          <w:rPrChange w:id="2" w:author="Pek Peng Kiat" w:date="2015-01-01T19:20:00Z">
            <w:rPr>
              <w:rFonts w:ascii="Arial" w:hAnsi="Arial" w:cs="Arial"/>
              <w:b/>
              <w:bCs/>
            </w:rPr>
          </w:rPrChange>
        </w:rPr>
        <w:t>E</w:t>
      </w:r>
      <w:ins w:id="3" w:author="Pek Peng Kiat" w:date="2015-01-01T19:20:00Z">
        <w:r w:rsidR="00004F2A">
          <w:rPr>
            <w:rFonts w:ascii="Arial" w:hAnsi="Arial" w:cs="Arial"/>
            <w:b/>
            <w:bCs/>
          </w:rPr>
          <w:t>e</w:t>
        </w:r>
      </w:ins>
      <w:r w:rsidRPr="00021635">
        <w:rPr>
          <w:rFonts w:ascii="Arial" w:hAnsi="Arial" w:cs="Arial"/>
          <w:b/>
          <w:bCs/>
        </w:rPr>
        <w:t>nvironments</w:t>
      </w:r>
      <w:r>
        <w:rPr>
          <w:rFonts w:ascii="Arial" w:hAnsi="Arial" w:cs="Arial"/>
          <w:b/>
          <w:bCs/>
        </w:rPr>
        <w:t xml:space="preserve"> on a screen</w:t>
      </w:r>
      <w:r w:rsidRPr="00021635">
        <w:rPr>
          <w:rFonts w:ascii="Arial" w:hAnsi="Arial" w:cs="Arial"/>
          <w:b/>
          <w:bCs/>
        </w:rPr>
        <w:t xml:space="preserve"> are 3D Modellers thus the release of several Modeller oriented 3D mice. Gamers are much often left out but that is all about to be changed. Meet the Orb — The Biggest Game Changer Yet! </w:t>
      </w:r>
    </w:p>
    <w:p w:rsidR="00021635" w:rsidRDefault="00021635" w:rsidP="00021635">
      <w:pPr>
        <w:pStyle w:val="Default"/>
        <w:rPr>
          <w:rFonts w:ascii="Arial" w:hAnsi="Arial" w:cs="Arial"/>
          <w:b/>
          <w:bCs/>
        </w:rPr>
      </w:pPr>
    </w:p>
    <w:p w:rsidR="00021635" w:rsidRDefault="00021635" w:rsidP="00021635">
      <w:pPr>
        <w:pStyle w:val="Default"/>
        <w:jc w:val="center"/>
        <w:rPr>
          <w:rFonts w:ascii="Arial" w:hAnsi="Arial" w:cs="Arial"/>
          <w:b/>
          <w:bCs/>
          <w:sz w:val="28"/>
          <w:szCs w:val="28"/>
        </w:rPr>
      </w:pPr>
      <w:r>
        <w:rPr>
          <w:rFonts w:ascii="Arial" w:hAnsi="Arial" w:cs="Arial"/>
          <w:b/>
          <w:bCs/>
          <w:sz w:val="28"/>
          <w:szCs w:val="28"/>
        </w:rPr>
        <w:t>How does ORB work?</w:t>
      </w:r>
    </w:p>
    <w:p w:rsidR="00021635" w:rsidRPr="00021635" w:rsidRDefault="00021635" w:rsidP="00021635">
      <w:pPr>
        <w:pStyle w:val="Default"/>
      </w:pPr>
      <w:r>
        <w:rPr>
          <w:rFonts w:ascii="Arial" w:hAnsi="Arial" w:cs="Arial"/>
          <w:b/>
          <w:bCs/>
        </w:rPr>
        <w:t>Orb works on a simple system that consist</w:t>
      </w:r>
      <w:ins w:id="4" w:author="Pek Peng Kiat" w:date="2015-01-01T19:20:00Z">
        <w:r w:rsidR="00004F2A">
          <w:rPr>
            <w:rFonts w:ascii="Arial" w:hAnsi="Arial" w:cs="Arial"/>
            <w:b/>
            <w:bCs/>
          </w:rPr>
          <w:t>s</w:t>
        </w:r>
      </w:ins>
      <w:r>
        <w:rPr>
          <w:rFonts w:ascii="Arial" w:hAnsi="Arial" w:cs="Arial"/>
          <w:b/>
          <w:bCs/>
        </w:rPr>
        <w:t xml:space="preserve"> of a</w:t>
      </w:r>
      <w:r w:rsidRPr="00021635">
        <w:rPr>
          <w:rFonts w:ascii="Arial" w:hAnsi="Arial" w:cs="Arial"/>
          <w:b/>
          <w:bCs/>
        </w:rPr>
        <w:t>cc</w:t>
      </w:r>
      <w:r>
        <w:rPr>
          <w:rFonts w:ascii="Arial" w:hAnsi="Arial" w:cs="Arial"/>
          <w:b/>
          <w:bCs/>
        </w:rPr>
        <w:t>elerometers and gyroscopes form</w:t>
      </w:r>
      <w:r w:rsidRPr="00021635">
        <w:rPr>
          <w:rFonts w:ascii="Arial" w:hAnsi="Arial" w:cs="Arial"/>
          <w:b/>
          <w:bCs/>
        </w:rPr>
        <w:t>ing what is know</w:t>
      </w:r>
      <w:r>
        <w:rPr>
          <w:rFonts w:ascii="Arial" w:hAnsi="Arial" w:cs="Arial"/>
          <w:b/>
          <w:bCs/>
        </w:rPr>
        <w:t>n</w:t>
      </w:r>
      <w:r w:rsidRPr="00021635">
        <w:rPr>
          <w:rFonts w:ascii="Arial" w:hAnsi="Arial" w:cs="Arial"/>
          <w:b/>
          <w:bCs/>
        </w:rPr>
        <w:t xml:space="preserve"> as a Inertial Measurement Unit (IMU). This IMU is able to detect slight movements in 6 </w:t>
      </w:r>
      <w:r w:rsidRPr="00004F2A">
        <w:rPr>
          <w:rFonts w:ascii="Arial" w:hAnsi="Arial" w:cs="Arial"/>
          <w:b/>
          <w:bCs/>
          <w:strike/>
          <w:rPrChange w:id="5" w:author="Pek Peng Kiat" w:date="2015-01-01T19:21:00Z">
            <w:rPr>
              <w:rFonts w:ascii="Arial" w:hAnsi="Arial" w:cs="Arial"/>
              <w:b/>
              <w:bCs/>
            </w:rPr>
          </w:rPrChange>
        </w:rPr>
        <w:t>D</w:t>
      </w:r>
      <w:ins w:id="6" w:author="Pek Peng Kiat" w:date="2015-01-01T19:21:00Z">
        <w:r w:rsidR="00004F2A">
          <w:rPr>
            <w:rFonts w:ascii="Arial" w:hAnsi="Arial" w:cs="Arial"/>
            <w:b/>
            <w:bCs/>
          </w:rPr>
          <w:t>d</w:t>
        </w:r>
      </w:ins>
      <w:r w:rsidRPr="00021635">
        <w:rPr>
          <w:rFonts w:ascii="Arial" w:hAnsi="Arial" w:cs="Arial"/>
          <w:b/>
          <w:bCs/>
        </w:rPr>
        <w:t xml:space="preserve">egrees of </w:t>
      </w:r>
      <w:r w:rsidRPr="00004F2A">
        <w:rPr>
          <w:rFonts w:ascii="Arial" w:hAnsi="Arial" w:cs="Arial"/>
          <w:b/>
          <w:bCs/>
          <w:strike/>
          <w:rPrChange w:id="7" w:author="Pek Peng Kiat" w:date="2015-01-01T19:21:00Z">
            <w:rPr>
              <w:rFonts w:ascii="Arial" w:hAnsi="Arial" w:cs="Arial"/>
              <w:b/>
              <w:bCs/>
            </w:rPr>
          </w:rPrChange>
        </w:rPr>
        <w:t>F</w:t>
      </w:r>
      <w:ins w:id="8" w:author="Pek Peng Kiat" w:date="2015-01-01T19:21:00Z">
        <w:r w:rsidR="00004F2A">
          <w:rPr>
            <w:rFonts w:ascii="Arial" w:hAnsi="Arial" w:cs="Arial"/>
            <w:b/>
            <w:bCs/>
            <w:strike/>
          </w:rPr>
          <w:t>f</w:t>
        </w:r>
      </w:ins>
      <w:r w:rsidRPr="00021635">
        <w:rPr>
          <w:rFonts w:ascii="Arial" w:hAnsi="Arial" w:cs="Arial"/>
          <w:b/>
          <w:bCs/>
        </w:rPr>
        <w:t xml:space="preserve">reedom. This enables the </w:t>
      </w:r>
      <w:r w:rsidRPr="00004F2A">
        <w:rPr>
          <w:rFonts w:ascii="Arial" w:hAnsi="Arial" w:cs="Arial"/>
          <w:b/>
          <w:bCs/>
          <w:strike/>
          <w:rPrChange w:id="9" w:author="Pek Peng Kiat" w:date="2015-01-01T19:22:00Z">
            <w:rPr>
              <w:rFonts w:ascii="Arial" w:hAnsi="Arial" w:cs="Arial"/>
              <w:b/>
              <w:bCs/>
            </w:rPr>
          </w:rPrChange>
        </w:rPr>
        <w:t>G</w:t>
      </w:r>
      <w:ins w:id="10" w:author="Pek Peng Kiat" w:date="2015-01-01T19:22:00Z">
        <w:r w:rsidR="00004F2A">
          <w:rPr>
            <w:rFonts w:ascii="Arial" w:hAnsi="Arial" w:cs="Arial"/>
            <w:b/>
            <w:bCs/>
          </w:rPr>
          <w:t>g</w:t>
        </w:r>
      </w:ins>
      <w:r w:rsidRPr="00021635">
        <w:rPr>
          <w:rFonts w:ascii="Arial" w:hAnsi="Arial" w:cs="Arial"/>
          <w:b/>
          <w:bCs/>
        </w:rPr>
        <w:t xml:space="preserve">amer to easily manipulate the 3D environment using a flick of the </w:t>
      </w:r>
      <w:r w:rsidRPr="00004F2A">
        <w:rPr>
          <w:rFonts w:ascii="Arial" w:hAnsi="Arial" w:cs="Arial"/>
          <w:b/>
          <w:bCs/>
          <w:strike/>
          <w:rPrChange w:id="11" w:author="Pek Peng Kiat" w:date="2015-01-01T19:22:00Z">
            <w:rPr>
              <w:rFonts w:ascii="Arial" w:hAnsi="Arial" w:cs="Arial"/>
              <w:b/>
              <w:bCs/>
            </w:rPr>
          </w:rPrChange>
        </w:rPr>
        <w:t>W</w:t>
      </w:r>
      <w:ins w:id="12" w:author="Pek Peng Kiat" w:date="2015-01-01T19:22:00Z">
        <w:r w:rsidR="00004F2A">
          <w:rPr>
            <w:rFonts w:ascii="Arial" w:hAnsi="Arial" w:cs="Arial"/>
            <w:b/>
            <w:bCs/>
          </w:rPr>
          <w:t>w</w:t>
        </w:r>
      </w:ins>
      <w:r w:rsidRPr="00021635">
        <w:rPr>
          <w:rFonts w:ascii="Arial" w:hAnsi="Arial" w:cs="Arial"/>
          <w:b/>
          <w:bCs/>
        </w:rPr>
        <w:t xml:space="preserve">rist. This, combined with some intelligent </w:t>
      </w:r>
      <w:r>
        <w:rPr>
          <w:rFonts w:ascii="Arial" w:hAnsi="Arial" w:cs="Arial"/>
          <w:b/>
          <w:bCs/>
        </w:rPr>
        <w:t>p</w:t>
      </w:r>
      <w:r w:rsidRPr="00021635">
        <w:rPr>
          <w:rFonts w:ascii="Arial" w:hAnsi="Arial" w:cs="Arial"/>
          <w:b/>
          <w:bCs/>
        </w:rPr>
        <w:t>rogramming, would allow us to translate the</w:t>
      </w:r>
      <w:r>
        <w:rPr>
          <w:rFonts w:ascii="Arial" w:hAnsi="Arial" w:cs="Arial"/>
          <w:b/>
          <w:bCs/>
        </w:rPr>
        <w:t xml:space="preserve"> IMU data into movement </w:t>
      </w:r>
      <w:r w:rsidRPr="00004F2A">
        <w:rPr>
          <w:rFonts w:ascii="Arial" w:hAnsi="Arial" w:cs="Arial"/>
          <w:b/>
          <w:bCs/>
          <w:strike/>
          <w:rPrChange w:id="13" w:author="Pek Peng Kiat" w:date="2015-01-01T19:23:00Z">
            <w:rPr>
              <w:rFonts w:ascii="Arial" w:hAnsi="Arial" w:cs="Arial"/>
              <w:b/>
              <w:bCs/>
            </w:rPr>
          </w:rPrChange>
        </w:rPr>
        <w:t>C</w:t>
      </w:r>
      <w:ins w:id="14" w:author="Pek Peng Kiat" w:date="2015-01-01T19:23:00Z">
        <w:r w:rsidR="00004F2A">
          <w:rPr>
            <w:rFonts w:ascii="Arial" w:hAnsi="Arial" w:cs="Arial"/>
            <w:b/>
            <w:bCs/>
          </w:rPr>
          <w:t>c</w:t>
        </w:r>
      </w:ins>
      <w:r>
        <w:rPr>
          <w:rFonts w:ascii="Arial" w:hAnsi="Arial" w:cs="Arial"/>
          <w:b/>
          <w:bCs/>
        </w:rPr>
        <w:t>ommands for the cursor and also key presses for the k</w:t>
      </w:r>
      <w:r w:rsidRPr="00021635">
        <w:rPr>
          <w:rFonts w:ascii="Arial" w:hAnsi="Arial" w:cs="Arial"/>
          <w:b/>
          <w:bCs/>
        </w:rPr>
        <w:t>eyboard.</w:t>
      </w:r>
      <w:r w:rsidR="00F023DE">
        <w:rPr>
          <w:rFonts w:ascii="Arial" w:hAnsi="Arial" w:cs="Arial"/>
          <w:b/>
          <w:bCs/>
        </w:rPr>
        <w:t xml:space="preserve"> This combined with the circular case design for the Orb as shown in Figure 1.1 makes it extremely easy to hold in the hand and use.</w:t>
      </w:r>
    </w:p>
    <w:p w:rsidR="00021635" w:rsidRDefault="00021635" w:rsidP="00021635">
      <w:pPr>
        <w:pStyle w:val="Default"/>
        <w:rPr>
          <w:rFonts w:ascii="Arial" w:hAnsi="Arial" w:cs="Arial"/>
          <w:b/>
          <w:bCs/>
        </w:rPr>
      </w:pPr>
    </w:p>
    <w:p w:rsidR="00021635" w:rsidRDefault="00021635" w:rsidP="00021635">
      <w:pPr>
        <w:pStyle w:val="Default"/>
        <w:jc w:val="center"/>
        <w:rPr>
          <w:rFonts w:ascii="Arial" w:hAnsi="Arial" w:cs="Arial"/>
          <w:b/>
          <w:bCs/>
          <w:sz w:val="28"/>
          <w:szCs w:val="28"/>
        </w:rPr>
      </w:pPr>
      <w:r>
        <w:rPr>
          <w:rFonts w:ascii="Arial" w:hAnsi="Arial" w:cs="Arial"/>
          <w:b/>
          <w:bCs/>
          <w:sz w:val="28"/>
          <w:szCs w:val="28"/>
        </w:rPr>
        <w:t>Future improvements for ORB</w:t>
      </w:r>
    </w:p>
    <w:p w:rsidR="00021635" w:rsidRPr="00021635" w:rsidRDefault="00021635" w:rsidP="00021635">
      <w:pPr>
        <w:pStyle w:val="Default"/>
        <w:rPr>
          <w:rFonts w:ascii="Arial" w:hAnsi="Arial" w:cs="Arial"/>
          <w:b/>
          <w:bCs/>
        </w:rPr>
      </w:pPr>
      <w:r>
        <w:rPr>
          <w:rFonts w:ascii="Arial" w:hAnsi="Arial" w:cs="Arial"/>
          <w:b/>
          <w:bCs/>
        </w:rPr>
        <w:t xml:space="preserve">The Orb at this stage is just a prototype and </w:t>
      </w:r>
      <w:r w:rsidRPr="00004F2A">
        <w:rPr>
          <w:rFonts w:ascii="Arial" w:hAnsi="Arial" w:cs="Arial"/>
          <w:b/>
          <w:bCs/>
          <w:strike/>
          <w:rPrChange w:id="15" w:author="Pek Peng Kiat" w:date="2015-01-01T19:25:00Z">
            <w:rPr>
              <w:rFonts w:ascii="Arial" w:hAnsi="Arial" w:cs="Arial"/>
              <w:b/>
              <w:bCs/>
            </w:rPr>
          </w:rPrChange>
        </w:rPr>
        <w:t>there</w:t>
      </w:r>
      <w:r>
        <w:rPr>
          <w:rFonts w:ascii="Arial" w:hAnsi="Arial" w:cs="Arial"/>
          <w:b/>
          <w:bCs/>
        </w:rPr>
        <w:t xml:space="preserve"> </w:t>
      </w:r>
      <w:ins w:id="16" w:author="Pek Peng Kiat" w:date="2015-01-01T19:25:00Z">
        <w:r w:rsidR="00004F2A">
          <w:rPr>
            <w:rFonts w:ascii="Arial" w:hAnsi="Arial" w:cs="Arial"/>
            <w:b/>
            <w:bCs/>
          </w:rPr>
          <w:t xml:space="preserve">we </w:t>
        </w:r>
      </w:ins>
      <w:r>
        <w:rPr>
          <w:rFonts w:ascii="Arial" w:hAnsi="Arial" w:cs="Arial"/>
          <w:b/>
          <w:bCs/>
        </w:rPr>
        <w:t>will be many improvements to it</w:t>
      </w:r>
      <w:ins w:id="17" w:author="Pek Peng Kiat" w:date="2015-01-01T19:26:00Z">
        <w:r w:rsidR="00004F2A">
          <w:rPr>
            <w:rFonts w:ascii="Arial" w:hAnsi="Arial" w:cs="Arial"/>
            <w:b/>
            <w:bCs/>
          </w:rPr>
          <w:t>.</w:t>
        </w:r>
      </w:ins>
      <w:r>
        <w:rPr>
          <w:rFonts w:ascii="Arial" w:hAnsi="Arial" w:cs="Arial"/>
          <w:b/>
          <w:bCs/>
        </w:rPr>
        <w:t xml:space="preserve"> </w:t>
      </w:r>
      <w:r w:rsidRPr="00004F2A">
        <w:rPr>
          <w:rFonts w:ascii="Arial" w:hAnsi="Arial" w:cs="Arial"/>
          <w:b/>
          <w:bCs/>
          <w:strike/>
          <w:rPrChange w:id="18" w:author="Pek Peng Kiat" w:date="2015-01-01T19:25:00Z">
            <w:rPr>
              <w:rFonts w:ascii="Arial" w:hAnsi="Arial" w:cs="Arial"/>
              <w:b/>
              <w:bCs/>
            </w:rPr>
          </w:rPrChange>
        </w:rPr>
        <w:t>in time to come</w:t>
      </w:r>
      <w:r>
        <w:rPr>
          <w:rFonts w:ascii="Arial" w:hAnsi="Arial" w:cs="Arial"/>
          <w:b/>
          <w:bCs/>
        </w:rPr>
        <w:t>. Adding wireless connectivity using 2.4G</w:t>
      </w:r>
      <w:ins w:id="19" w:author="Pek Peng Kiat" w:date="2015-01-01T19:25:00Z">
        <w:r w:rsidR="00004F2A">
          <w:rPr>
            <w:rFonts w:ascii="Arial" w:hAnsi="Arial" w:cs="Arial"/>
            <w:b/>
            <w:bCs/>
          </w:rPr>
          <w:t>H</w:t>
        </w:r>
      </w:ins>
      <w:r w:rsidRPr="00004F2A">
        <w:rPr>
          <w:rFonts w:ascii="Arial" w:hAnsi="Arial" w:cs="Arial"/>
          <w:b/>
          <w:bCs/>
          <w:strike/>
          <w:rPrChange w:id="20" w:author="Pek Peng Kiat" w:date="2015-01-01T19:25:00Z">
            <w:rPr>
              <w:rFonts w:ascii="Arial" w:hAnsi="Arial" w:cs="Arial"/>
              <w:b/>
              <w:bCs/>
            </w:rPr>
          </w:rPrChange>
        </w:rPr>
        <w:t>h</w:t>
      </w:r>
      <w:r>
        <w:rPr>
          <w:rFonts w:ascii="Arial" w:hAnsi="Arial" w:cs="Arial"/>
          <w:b/>
          <w:bCs/>
        </w:rPr>
        <w:t>z wireless communication to allow the Orb to be used for presentations and having a more ergonomic case designs will be one of the few design improvements that will be implemented. Fine-tuning of the programming and adding several more features for the user’s comfort and ease of use will also be done. Overall</w:t>
      </w:r>
      <w:ins w:id="21" w:author="Pek Peng Kiat" w:date="2015-01-01T19:24:00Z">
        <w:r w:rsidR="00004F2A">
          <w:rPr>
            <w:rFonts w:ascii="Arial" w:hAnsi="Arial" w:cs="Arial"/>
            <w:b/>
            <w:bCs/>
          </w:rPr>
          <w:t>,</w:t>
        </w:r>
      </w:ins>
      <w:r>
        <w:rPr>
          <w:rFonts w:ascii="Arial" w:hAnsi="Arial" w:cs="Arial"/>
          <w:b/>
          <w:bCs/>
        </w:rPr>
        <w:t xml:space="preserve"> we will try our best to make it the best </w:t>
      </w:r>
      <w:r w:rsidRPr="00004F2A">
        <w:rPr>
          <w:rFonts w:ascii="Arial" w:hAnsi="Arial" w:cs="Arial"/>
          <w:b/>
          <w:bCs/>
          <w:strike/>
          <w:rPrChange w:id="22" w:author="Pek Peng Kiat" w:date="2015-01-01T19:24:00Z">
            <w:rPr>
              <w:rFonts w:ascii="Arial" w:hAnsi="Arial" w:cs="Arial"/>
              <w:b/>
              <w:bCs/>
            </w:rPr>
          </w:rPrChange>
        </w:rPr>
        <w:t>polished</w:t>
      </w:r>
      <w:r>
        <w:rPr>
          <w:rFonts w:ascii="Arial" w:hAnsi="Arial" w:cs="Arial"/>
          <w:b/>
          <w:bCs/>
        </w:rPr>
        <w:t xml:space="preserve"> product it can be.</w:t>
      </w:r>
    </w:p>
    <w:p w:rsidR="00021635" w:rsidRPr="00021635" w:rsidRDefault="00021635" w:rsidP="00021635">
      <w:pPr>
        <w:pStyle w:val="Default"/>
        <w:rPr>
          <w:rFonts w:ascii="Arial" w:hAnsi="Arial" w:cs="Arial"/>
          <w:b/>
          <w:bCs/>
          <w:color w:val="auto"/>
        </w:rPr>
      </w:pPr>
    </w:p>
    <w:p w:rsidR="002204D7" w:rsidRPr="00021635" w:rsidRDefault="002204D7" w:rsidP="00021635">
      <w:pPr>
        <w:pStyle w:val="Default"/>
        <w:rPr>
          <w:rFonts w:ascii="Arial" w:hAnsi="Arial" w:cs="Arial"/>
          <w:b/>
          <w:bCs/>
          <w:color w:val="auto"/>
        </w:rPr>
      </w:pPr>
    </w:p>
    <w:p w:rsidR="007202FE" w:rsidRDefault="007202FE">
      <w:pPr>
        <w:pStyle w:val="Footer"/>
        <w:tabs>
          <w:tab w:val="clear" w:pos="4320"/>
          <w:tab w:val="clear" w:pos="8640"/>
        </w:tabs>
        <w:ind w:left="-180"/>
        <w:rPr>
          <w:rFonts w:ascii="Arial" w:hAnsi="Arial" w:cs="Arial"/>
          <w:bCs/>
          <w:sz w:val="28"/>
          <w:szCs w:val="28"/>
        </w:rPr>
      </w:pPr>
    </w:p>
    <w:p w:rsidR="007202FE" w:rsidRDefault="007202FE">
      <w:pPr>
        <w:pStyle w:val="Footer"/>
        <w:tabs>
          <w:tab w:val="clear" w:pos="4320"/>
          <w:tab w:val="clear" w:pos="8640"/>
        </w:tabs>
        <w:ind w:left="-180"/>
        <w:rPr>
          <w:rFonts w:ascii="Arial" w:hAnsi="Arial" w:cs="Arial"/>
          <w:bCs/>
          <w:sz w:val="28"/>
          <w:szCs w:val="28"/>
        </w:rPr>
      </w:pPr>
    </w:p>
    <w:p w:rsidR="007202FE" w:rsidDel="008A6F76" w:rsidRDefault="007202FE">
      <w:pPr>
        <w:pStyle w:val="Footer"/>
        <w:tabs>
          <w:tab w:val="clear" w:pos="4320"/>
          <w:tab w:val="clear" w:pos="8640"/>
        </w:tabs>
        <w:ind w:left="-180"/>
        <w:rPr>
          <w:del w:id="23" w:author="HP" w:date="2015-01-02T02:40:00Z"/>
          <w:rFonts w:ascii="Arial" w:hAnsi="Arial" w:cs="Arial"/>
          <w:bCs/>
          <w:sz w:val="28"/>
          <w:szCs w:val="28"/>
        </w:rPr>
      </w:pPr>
    </w:p>
    <w:p w:rsidR="00034329" w:rsidRPr="00034329" w:rsidRDefault="007202FE" w:rsidP="00021635">
      <w:pPr>
        <w:pStyle w:val="Footer"/>
        <w:tabs>
          <w:tab w:val="clear" w:pos="4320"/>
          <w:tab w:val="clear" w:pos="8640"/>
        </w:tabs>
        <w:rPr>
          <w:rFonts w:ascii="Arial" w:hAnsi="Arial" w:cs="Arial"/>
          <w:sz w:val="28"/>
          <w:szCs w:val="28"/>
        </w:rPr>
      </w:pPr>
      <w:r w:rsidRPr="00034329">
        <w:rPr>
          <w:rFonts w:ascii="Arial" w:hAnsi="Arial" w:cs="Arial"/>
          <w:sz w:val="28"/>
          <w:szCs w:val="28"/>
        </w:rPr>
        <w:t>Photograph(s)</w:t>
      </w:r>
      <w:r w:rsidR="00D36DF4">
        <w:rPr>
          <w:rFonts w:ascii="Arial" w:hAnsi="Arial" w:cs="Arial"/>
          <w:sz w:val="28"/>
          <w:szCs w:val="28"/>
        </w:rPr>
        <w:t xml:space="preserve"> or drawing(s)</w:t>
      </w:r>
      <w:r w:rsidR="00543C48">
        <w:rPr>
          <w:rFonts w:ascii="Arial" w:hAnsi="Arial" w:cs="Arial"/>
          <w:sz w:val="28"/>
          <w:szCs w:val="28"/>
        </w:rPr>
        <w:t xml:space="preserve"> of your</w:t>
      </w:r>
      <w:r w:rsidRPr="00034329">
        <w:rPr>
          <w:rFonts w:ascii="Arial" w:hAnsi="Arial" w:cs="Arial"/>
          <w:sz w:val="28"/>
          <w:szCs w:val="28"/>
        </w:rPr>
        <w:t xml:space="preserve"> invention prototype </w:t>
      </w:r>
    </w:p>
    <w:p w:rsidR="00034329" w:rsidRPr="00034329" w:rsidRDefault="007202FE" w:rsidP="00034329">
      <w:pPr>
        <w:pStyle w:val="Footer"/>
        <w:tabs>
          <w:tab w:val="clear" w:pos="4320"/>
          <w:tab w:val="clear" w:pos="8640"/>
        </w:tabs>
        <w:ind w:left="-180"/>
        <w:rPr>
          <w:rFonts w:ascii="Arial" w:hAnsi="Arial" w:cs="Arial"/>
          <w:bCs/>
          <w:sz w:val="22"/>
          <w:szCs w:val="22"/>
        </w:rPr>
      </w:pPr>
      <w:r w:rsidRPr="00034329">
        <w:rPr>
          <w:rFonts w:ascii="Arial" w:hAnsi="Arial" w:cs="Arial"/>
          <w:bCs/>
          <w:sz w:val="22"/>
          <w:szCs w:val="22"/>
        </w:rPr>
        <w:t>Please supply at least one p</w:t>
      </w:r>
      <w:r w:rsidR="00034329" w:rsidRPr="00034329">
        <w:rPr>
          <w:rFonts w:ascii="Arial" w:hAnsi="Arial" w:cs="Arial"/>
          <w:bCs/>
          <w:sz w:val="22"/>
          <w:szCs w:val="22"/>
        </w:rPr>
        <w:t>hotograph</w:t>
      </w:r>
      <w:r w:rsidR="00D36DF4">
        <w:rPr>
          <w:rFonts w:ascii="Arial" w:hAnsi="Arial" w:cs="Arial"/>
          <w:bCs/>
          <w:sz w:val="22"/>
          <w:szCs w:val="22"/>
        </w:rPr>
        <w:t xml:space="preserve"> or drawin</w:t>
      </w:r>
      <w:bookmarkStart w:id="24" w:name="_GoBack"/>
      <w:bookmarkEnd w:id="24"/>
      <w:r w:rsidR="00D36DF4">
        <w:rPr>
          <w:rFonts w:ascii="Arial" w:hAnsi="Arial" w:cs="Arial"/>
          <w:bCs/>
          <w:sz w:val="22"/>
          <w:szCs w:val="22"/>
        </w:rPr>
        <w:t>g</w:t>
      </w:r>
      <w:r w:rsidR="00034329" w:rsidRPr="00034329">
        <w:rPr>
          <w:rFonts w:ascii="Arial" w:hAnsi="Arial" w:cs="Arial"/>
          <w:bCs/>
          <w:sz w:val="22"/>
          <w:szCs w:val="22"/>
        </w:rPr>
        <w:t xml:space="preserve"> of your invention prototype</w:t>
      </w:r>
      <w:r w:rsidR="00034329" w:rsidRPr="00034329">
        <w:rPr>
          <w:rFonts w:ascii="Arial" w:hAnsi="Arial" w:cs="Arial"/>
          <w:sz w:val="22"/>
          <w:szCs w:val="22"/>
        </w:rPr>
        <w:t>. Show th</w:t>
      </w:r>
      <w:r w:rsidR="00AD0208">
        <w:rPr>
          <w:rFonts w:ascii="Arial" w:hAnsi="Arial" w:cs="Arial"/>
          <w:sz w:val="22"/>
          <w:szCs w:val="22"/>
        </w:rPr>
        <w:t>e internal structure of the invention</w:t>
      </w:r>
      <w:r w:rsidR="00034329" w:rsidRPr="00034329">
        <w:rPr>
          <w:rFonts w:ascii="Arial" w:hAnsi="Arial" w:cs="Arial"/>
          <w:sz w:val="22"/>
          <w:szCs w:val="22"/>
        </w:rPr>
        <w:t xml:space="preserve"> by illustration, if necessary</w:t>
      </w:r>
    </w:p>
    <w:p w:rsidR="00034329" w:rsidRPr="00034329" w:rsidRDefault="00034329" w:rsidP="00034329">
      <w:pPr>
        <w:pStyle w:val="Footer"/>
        <w:tabs>
          <w:tab w:val="clear" w:pos="4320"/>
          <w:tab w:val="clear" w:pos="8640"/>
        </w:tabs>
        <w:ind w:left="-180"/>
        <w:rPr>
          <w:rFonts w:ascii="Arial" w:hAnsi="Arial" w:cs="Arial"/>
          <w:bCs/>
          <w:i/>
          <w:sz w:val="20"/>
          <w:szCs w:val="20"/>
        </w:rPr>
      </w:pPr>
      <w:r>
        <w:rPr>
          <w:bCs/>
          <w:i/>
          <w:sz w:val="20"/>
          <w:szCs w:val="20"/>
        </w:rPr>
        <w:t>(</w:t>
      </w:r>
      <w:r w:rsidR="0076070B">
        <w:rPr>
          <w:bCs/>
          <w:i/>
          <w:sz w:val="20"/>
          <w:szCs w:val="20"/>
        </w:rPr>
        <w:t>*</w:t>
      </w:r>
      <w:r w:rsidRPr="00034329">
        <w:rPr>
          <w:bCs/>
          <w:i/>
          <w:sz w:val="20"/>
          <w:szCs w:val="20"/>
        </w:rPr>
        <w:t xml:space="preserve">Actual invention/prototype is </w:t>
      </w:r>
      <w:r w:rsidR="00AD0208">
        <w:rPr>
          <w:bCs/>
          <w:i/>
          <w:sz w:val="20"/>
          <w:szCs w:val="20"/>
        </w:rPr>
        <w:t>required for presentation during the interview if</w:t>
      </w:r>
      <w:r w:rsidRPr="00034329">
        <w:rPr>
          <w:bCs/>
          <w:i/>
          <w:sz w:val="20"/>
          <w:szCs w:val="20"/>
        </w:rPr>
        <w:t xml:space="preserve"> the invention is short-listed.</w:t>
      </w:r>
      <w:r>
        <w:rPr>
          <w:bCs/>
          <w:i/>
          <w:sz w:val="20"/>
          <w:szCs w:val="20"/>
        </w:rPr>
        <w:t>)</w:t>
      </w:r>
    </w:p>
    <w:p w:rsidR="007202FE" w:rsidRPr="00034329" w:rsidRDefault="007202FE" w:rsidP="00034329">
      <w:pPr>
        <w:pStyle w:val="Footer"/>
        <w:tabs>
          <w:tab w:val="clear" w:pos="4320"/>
          <w:tab w:val="clear" w:pos="8640"/>
        </w:tabs>
        <w:ind w:left="-180"/>
        <w:rPr>
          <w:rFonts w:ascii="Arial" w:hAnsi="Arial" w:cs="Arial"/>
          <w:bCs/>
          <w:i/>
          <w:sz w:val="20"/>
          <w:szCs w:val="20"/>
        </w:rPr>
      </w:pPr>
    </w:p>
    <w:p w:rsidR="007202FE" w:rsidRPr="007202FE" w:rsidRDefault="007202FE" w:rsidP="007202FE">
      <w:pPr>
        <w:rPr>
          <w:rFonts w:hint="eastAsia"/>
          <w:sz w:val="28"/>
          <w:szCs w:val="28"/>
        </w:rPr>
      </w:pPr>
    </w:p>
    <w:p w:rsidR="00C36A86" w:rsidRDefault="007A2D8A" w:rsidP="00F023DE">
      <w:pPr>
        <w:pStyle w:val="Footer"/>
        <w:tabs>
          <w:tab w:val="clear" w:pos="4320"/>
          <w:tab w:val="clear" w:pos="8640"/>
        </w:tabs>
        <w:ind w:left="-180"/>
        <w:jc w:val="center"/>
        <w:rPr>
          <w:rFonts w:ascii="Arial" w:hAnsi="Arial" w:cs="Arial"/>
          <w:bCs/>
          <w:sz w:val="28"/>
          <w:szCs w:val="28"/>
        </w:rPr>
      </w:pPr>
      <w:r>
        <w:rPr>
          <w:rFonts w:ascii="Arial" w:hAnsi="Arial" w:cs="Arial"/>
          <w:bCs/>
          <w:noProof/>
          <w:sz w:val="28"/>
          <w:szCs w:val="28"/>
          <w:lang w:val="en-SG" w:eastAsia="en-SG" w:bidi="ta-IN"/>
        </w:rPr>
        <w:drawing>
          <wp:inline distT="0" distB="0" distL="0" distR="0">
            <wp:extent cx="4508500" cy="2530475"/>
            <wp:effectExtent l="0" t="0" r="6350" b="3175"/>
            <wp:docPr id="1" name="Picture 1" descr="20141226_16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26_1644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8500" cy="2530475"/>
                    </a:xfrm>
                    <a:prstGeom prst="rect">
                      <a:avLst/>
                    </a:prstGeom>
                    <a:noFill/>
                    <a:ln>
                      <a:noFill/>
                    </a:ln>
                  </pic:spPr>
                </pic:pic>
              </a:graphicData>
            </a:graphic>
          </wp:inline>
        </w:drawing>
      </w:r>
    </w:p>
    <w:p w:rsidR="00C36A86" w:rsidRDefault="004C3615" w:rsidP="004C3615">
      <w:pPr>
        <w:pStyle w:val="Footer"/>
        <w:tabs>
          <w:tab w:val="clear" w:pos="4320"/>
          <w:tab w:val="clear" w:pos="8640"/>
        </w:tabs>
        <w:ind w:left="-180"/>
        <w:jc w:val="center"/>
        <w:rPr>
          <w:rFonts w:ascii="Arial" w:hAnsi="Arial" w:cs="Arial"/>
          <w:bCs/>
          <w:sz w:val="20"/>
          <w:szCs w:val="20"/>
        </w:rPr>
      </w:pPr>
      <w:r>
        <w:rPr>
          <w:rFonts w:ascii="Arial" w:hAnsi="Arial" w:cs="Arial"/>
          <w:bCs/>
          <w:sz w:val="20"/>
          <w:szCs w:val="20"/>
        </w:rPr>
        <w:t xml:space="preserve">Figure 1- </w:t>
      </w:r>
      <w:ins w:id="25" w:author="Pek Peng Kiat" w:date="2015-01-01T19:30:00Z">
        <w:r w:rsidR="003C7972">
          <w:rPr>
            <w:rFonts w:ascii="Arial" w:hAnsi="Arial" w:cs="Arial"/>
            <w:bCs/>
            <w:sz w:val="20"/>
            <w:szCs w:val="20"/>
          </w:rPr>
          <w:t xml:space="preserve">Current </w:t>
        </w:r>
      </w:ins>
      <w:commentRangeStart w:id="26"/>
      <w:r>
        <w:rPr>
          <w:rFonts w:ascii="Arial" w:hAnsi="Arial" w:cs="Arial"/>
          <w:bCs/>
          <w:sz w:val="20"/>
          <w:szCs w:val="20"/>
        </w:rPr>
        <w:t>Case Mockup of the Orb</w:t>
      </w:r>
      <w:commentRangeEnd w:id="26"/>
      <w:r w:rsidR="00004F2A">
        <w:rPr>
          <w:rStyle w:val="CommentReference"/>
        </w:rPr>
        <w:commentReference w:id="26"/>
      </w:r>
    </w:p>
    <w:p w:rsidR="004C3615" w:rsidRDefault="004C3615" w:rsidP="004C3615">
      <w:pPr>
        <w:pStyle w:val="Footer"/>
        <w:tabs>
          <w:tab w:val="clear" w:pos="4320"/>
          <w:tab w:val="clear" w:pos="8640"/>
        </w:tabs>
        <w:ind w:left="-180"/>
        <w:jc w:val="center"/>
        <w:rPr>
          <w:rFonts w:ascii="Arial" w:hAnsi="Arial" w:cs="Arial"/>
          <w:bCs/>
          <w:sz w:val="20"/>
          <w:szCs w:val="20"/>
        </w:rPr>
      </w:pPr>
    </w:p>
    <w:p w:rsidR="004C3615" w:rsidRDefault="007A2D8A" w:rsidP="004C3615">
      <w:pPr>
        <w:pStyle w:val="Footer"/>
        <w:tabs>
          <w:tab w:val="clear" w:pos="4320"/>
          <w:tab w:val="clear" w:pos="8640"/>
        </w:tabs>
        <w:ind w:left="-180"/>
        <w:jc w:val="center"/>
        <w:rPr>
          <w:rFonts w:ascii="Arial" w:hAnsi="Arial" w:cs="Arial"/>
          <w:bCs/>
          <w:sz w:val="20"/>
          <w:szCs w:val="20"/>
        </w:rPr>
      </w:pPr>
      <w:r>
        <w:rPr>
          <w:rFonts w:ascii="Arial" w:hAnsi="Arial" w:cs="Arial"/>
          <w:bCs/>
          <w:noProof/>
          <w:sz w:val="20"/>
          <w:szCs w:val="20"/>
          <w:lang w:val="en-SG" w:eastAsia="en-SG" w:bidi="ta-IN"/>
        </w:rPr>
        <w:drawing>
          <wp:inline distT="0" distB="0" distL="0" distR="0">
            <wp:extent cx="4455160" cy="2498725"/>
            <wp:effectExtent l="0" t="0" r="2540" b="0"/>
            <wp:docPr id="2" name="Picture 2" descr="IMG-20141230-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41230-WA00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5160" cy="2498725"/>
                    </a:xfrm>
                    <a:prstGeom prst="rect">
                      <a:avLst/>
                    </a:prstGeom>
                    <a:noFill/>
                    <a:ln>
                      <a:noFill/>
                    </a:ln>
                  </pic:spPr>
                </pic:pic>
              </a:graphicData>
            </a:graphic>
          </wp:inline>
        </w:drawing>
      </w:r>
    </w:p>
    <w:p w:rsidR="004C3615" w:rsidRDefault="004C3615" w:rsidP="004C3615">
      <w:pPr>
        <w:pStyle w:val="Footer"/>
        <w:tabs>
          <w:tab w:val="clear" w:pos="4320"/>
          <w:tab w:val="clear" w:pos="8640"/>
        </w:tabs>
        <w:ind w:left="-180"/>
        <w:jc w:val="center"/>
        <w:rPr>
          <w:rFonts w:ascii="Arial" w:hAnsi="Arial" w:cs="Arial"/>
          <w:bCs/>
          <w:sz w:val="20"/>
          <w:szCs w:val="20"/>
        </w:rPr>
      </w:pPr>
      <w:r>
        <w:rPr>
          <w:rFonts w:ascii="Arial" w:hAnsi="Arial" w:cs="Arial"/>
          <w:bCs/>
          <w:sz w:val="20"/>
          <w:szCs w:val="20"/>
        </w:rPr>
        <w:t xml:space="preserve">Figure 2- </w:t>
      </w:r>
      <w:ins w:id="27" w:author="Pek Peng Kiat" w:date="2015-01-01T19:30:00Z">
        <w:r w:rsidR="003C7972">
          <w:rPr>
            <w:rFonts w:ascii="Arial" w:hAnsi="Arial" w:cs="Arial"/>
            <w:bCs/>
            <w:sz w:val="20"/>
            <w:szCs w:val="20"/>
          </w:rPr>
          <w:t xml:space="preserve">First </w:t>
        </w:r>
      </w:ins>
      <w:r>
        <w:rPr>
          <w:rFonts w:ascii="Arial" w:hAnsi="Arial" w:cs="Arial"/>
          <w:bCs/>
          <w:sz w:val="20"/>
          <w:szCs w:val="20"/>
        </w:rPr>
        <w:t>Prototype</w:t>
      </w:r>
      <w:ins w:id="28" w:author="Pek Peng Kiat" w:date="2015-01-01T19:30:00Z">
        <w:r w:rsidR="003C7972">
          <w:rPr>
            <w:rFonts w:ascii="Arial" w:hAnsi="Arial" w:cs="Arial"/>
            <w:bCs/>
            <w:sz w:val="20"/>
            <w:szCs w:val="20"/>
          </w:rPr>
          <w:t xml:space="preserve"> Cas</w:t>
        </w:r>
      </w:ins>
      <w:ins w:id="29" w:author="Pek Peng Kiat" w:date="2015-01-01T19:31:00Z">
        <w:r w:rsidR="003C7972">
          <w:rPr>
            <w:rFonts w:ascii="Arial" w:hAnsi="Arial" w:cs="Arial"/>
            <w:bCs/>
            <w:sz w:val="20"/>
            <w:szCs w:val="20"/>
          </w:rPr>
          <w:t>e</w:t>
        </w:r>
      </w:ins>
      <w:ins w:id="30" w:author="Pek Peng Kiat" w:date="2015-01-01T19:30:00Z">
        <w:r w:rsidR="003C7972">
          <w:rPr>
            <w:rFonts w:ascii="Arial" w:hAnsi="Arial" w:cs="Arial"/>
            <w:bCs/>
            <w:sz w:val="20"/>
            <w:szCs w:val="20"/>
          </w:rPr>
          <w:t xml:space="preserve"> of Orb</w:t>
        </w:r>
      </w:ins>
      <w:r>
        <w:rPr>
          <w:rFonts w:ascii="Arial" w:hAnsi="Arial" w:cs="Arial"/>
          <w:bCs/>
          <w:sz w:val="20"/>
          <w:szCs w:val="20"/>
        </w:rPr>
        <w:t xml:space="preserve"> </w:t>
      </w:r>
      <w:r w:rsidRPr="003C7972">
        <w:rPr>
          <w:rFonts w:ascii="Arial" w:hAnsi="Arial" w:cs="Arial"/>
          <w:bCs/>
          <w:strike/>
          <w:sz w:val="20"/>
          <w:szCs w:val="20"/>
          <w:rPrChange w:id="31" w:author="Pek Peng Kiat" w:date="2015-01-01T19:30:00Z">
            <w:rPr>
              <w:rFonts w:ascii="Arial" w:hAnsi="Arial" w:cs="Arial"/>
              <w:bCs/>
              <w:sz w:val="20"/>
              <w:szCs w:val="20"/>
            </w:rPr>
          </w:rPrChange>
        </w:rPr>
        <w:t>circuit</w:t>
      </w:r>
      <w:r>
        <w:rPr>
          <w:rFonts w:ascii="Arial" w:hAnsi="Arial" w:cs="Arial"/>
          <w:bCs/>
          <w:sz w:val="20"/>
          <w:szCs w:val="20"/>
        </w:rPr>
        <w:t xml:space="preserve"> </w:t>
      </w:r>
      <w:commentRangeStart w:id="32"/>
      <w:r>
        <w:rPr>
          <w:rFonts w:ascii="Arial" w:hAnsi="Arial" w:cs="Arial"/>
          <w:bCs/>
          <w:sz w:val="20"/>
          <w:szCs w:val="20"/>
        </w:rPr>
        <w:t>bo</w:t>
      </w:r>
      <w:commentRangeEnd w:id="32"/>
      <w:r w:rsidR="003C7972">
        <w:rPr>
          <w:rStyle w:val="CommentReference"/>
        </w:rPr>
        <w:commentReference w:id="32"/>
      </w:r>
    </w:p>
    <w:p w:rsidR="004C3615" w:rsidRDefault="004C3615" w:rsidP="004C3615">
      <w:pPr>
        <w:pStyle w:val="Footer"/>
        <w:tabs>
          <w:tab w:val="clear" w:pos="4320"/>
          <w:tab w:val="clear" w:pos="8640"/>
        </w:tabs>
        <w:ind w:left="-180"/>
        <w:jc w:val="center"/>
        <w:rPr>
          <w:rFonts w:ascii="Arial" w:hAnsi="Arial" w:cs="Arial"/>
          <w:bCs/>
          <w:sz w:val="20"/>
          <w:szCs w:val="20"/>
        </w:rPr>
      </w:pPr>
    </w:p>
    <w:p w:rsidR="004C3615" w:rsidRDefault="004C3615" w:rsidP="004C3615">
      <w:pPr>
        <w:pStyle w:val="Footer"/>
        <w:tabs>
          <w:tab w:val="clear" w:pos="4320"/>
          <w:tab w:val="clear" w:pos="8640"/>
        </w:tabs>
        <w:ind w:left="-180"/>
        <w:jc w:val="center"/>
        <w:rPr>
          <w:rFonts w:ascii="Arial" w:hAnsi="Arial" w:cs="Arial"/>
          <w:bCs/>
          <w:sz w:val="20"/>
          <w:szCs w:val="20"/>
        </w:rPr>
      </w:pPr>
    </w:p>
    <w:p w:rsidR="00C36A86" w:rsidRPr="004C3615" w:rsidRDefault="007A2D8A" w:rsidP="004C3615">
      <w:pPr>
        <w:pStyle w:val="Footer"/>
        <w:tabs>
          <w:tab w:val="clear" w:pos="4320"/>
          <w:tab w:val="clear" w:pos="8640"/>
        </w:tabs>
        <w:ind w:left="-180"/>
        <w:jc w:val="center"/>
        <w:rPr>
          <w:rFonts w:ascii="Arial" w:hAnsi="Arial" w:cs="Arial"/>
          <w:bCs/>
          <w:sz w:val="20"/>
          <w:szCs w:val="20"/>
        </w:rPr>
      </w:pPr>
      <w:r>
        <w:rPr>
          <w:noProof/>
          <w:lang w:val="en-SG" w:eastAsia="en-SG" w:bidi="ta-IN"/>
        </w:rPr>
        <w:lastRenderedPageBreak/>
        <mc:AlternateContent>
          <mc:Choice Requires="wps">
            <w:drawing>
              <wp:anchor distT="0" distB="0" distL="114300" distR="114300" simplePos="0" relativeHeight="251658240" behindDoc="0" locked="0" layoutInCell="1" allowOverlap="1">
                <wp:simplePos x="0" y="0"/>
                <wp:positionH relativeFrom="column">
                  <wp:posOffset>5151120</wp:posOffset>
                </wp:positionH>
                <wp:positionV relativeFrom="paragraph">
                  <wp:posOffset>-222885</wp:posOffset>
                </wp:positionV>
                <wp:extent cx="1201420" cy="506095"/>
                <wp:effectExtent l="7620" t="5715" r="10160" b="120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506095"/>
                        </a:xfrm>
                        <a:prstGeom prst="rect">
                          <a:avLst/>
                        </a:prstGeom>
                        <a:solidFill>
                          <a:srgbClr val="FFFFFF"/>
                        </a:solidFill>
                        <a:ln w="9525">
                          <a:solidFill>
                            <a:srgbClr val="000000"/>
                          </a:solidFill>
                          <a:miter lim="800000"/>
                          <a:headEnd/>
                          <a:tailEnd/>
                        </a:ln>
                      </wps:spPr>
                      <wps:txbx>
                        <w:txbxContent>
                          <w:p w:rsidR="003A487D" w:rsidRDefault="003A487D">
                            <w:r>
                              <w:t>IMU to measure motion in 6DOF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05.6pt;margin-top:-17.55pt;width:94.6pt;height:3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">
                <v:textbox>
                  <w:txbxContent>
                    <w:p w:rsidR="003A487D" w:rsidRDefault="003A487D">
                      <w:r>
                        <w:t>IMU to measure motion in 6DOF</w:t>
                      </w:r>
                    </w:p>
                  </w:txbxContent>
                </v:textbox>
              </v:shape>
            </w:pict>
          </mc:Fallback>
        </mc:AlternateContent>
      </w:r>
      <w:r>
        <w:rPr>
          <w:noProof/>
          <w:lang w:val="en-SG" w:eastAsia="en-SG" w:bidi="ta-IN"/>
        </w:rPr>
        <mc:AlternateContent>
          <mc:Choice Requires="wps">
            <w:drawing>
              <wp:anchor distT="0" distB="0" distL="114300" distR="114300" simplePos="0" relativeHeight="251661312" behindDoc="0" locked="0" layoutInCell="1" allowOverlap="1">
                <wp:simplePos x="0" y="0"/>
                <wp:positionH relativeFrom="column">
                  <wp:posOffset>5022215</wp:posOffset>
                </wp:positionH>
                <wp:positionV relativeFrom="paragraph">
                  <wp:posOffset>1340485</wp:posOffset>
                </wp:positionV>
                <wp:extent cx="1384300" cy="510540"/>
                <wp:effectExtent l="12065" t="6985" r="1333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510540"/>
                        </a:xfrm>
                        <a:prstGeom prst="rect">
                          <a:avLst/>
                        </a:prstGeom>
                        <a:solidFill>
                          <a:srgbClr val="FFFFFF"/>
                        </a:solidFill>
                        <a:ln w="9525">
                          <a:solidFill>
                            <a:srgbClr val="000000"/>
                          </a:solidFill>
                          <a:miter lim="800000"/>
                          <a:headEnd/>
                          <a:tailEnd/>
                        </a:ln>
                      </wps:spPr>
                      <wps:txbx>
                        <w:txbxContent>
                          <w:p w:rsidR="003A487D" w:rsidRDefault="003A487D">
                            <w:r>
                              <w:t>Left and Right click buttons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5.45pt;margin-top:105.55pt;width:109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">
                <v:textbox>
                  <w:txbxContent>
                    <w:p w:rsidR="003A487D" w:rsidRDefault="003A487D">
                      <w:r>
                        <w:t>Left and Right click buttons</w:t>
                      </w:r>
                    </w:p>
                  </w:txbxContent>
                </v:textbox>
              </v:shape>
            </w:pict>
          </mc:Fallback>
        </mc:AlternateContent>
      </w:r>
      <w:r>
        <w:rPr>
          <w:noProof/>
          <w:lang w:val="en-SG" w:eastAsia="en-SG" w:bidi="ta-IN"/>
        </w:rPr>
        <mc:AlternateContent>
          <mc:Choice Requires="wps">
            <w:drawing>
              <wp:anchor distT="0" distB="0" distL="114300" distR="114300" simplePos="0" relativeHeight="251660288" behindDoc="0" locked="0" layoutInCell="1" allowOverlap="1">
                <wp:simplePos x="0" y="0"/>
                <wp:positionH relativeFrom="column">
                  <wp:posOffset>2055495</wp:posOffset>
                </wp:positionH>
                <wp:positionV relativeFrom="paragraph">
                  <wp:posOffset>920750</wp:posOffset>
                </wp:positionV>
                <wp:extent cx="2891790" cy="467995"/>
                <wp:effectExtent l="26670" t="25400" r="43815" b="8763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1790" cy="467995"/>
                        </a:xfrm>
                        <a:prstGeom prst="straightConnector1">
                          <a:avLst/>
                        </a:prstGeom>
                        <a:noFill/>
                        <a:ln w="38100">
                          <a:solidFill>
                            <a:srgbClr val="548DD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161.85pt;margin-top:72.5pt;width:227.7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" strokecolor="#548dd4" strokeweight="3pt">
                <v:stroke endarrow="block"/>
                <v:shadow color="#4e6128" opacity=".5" offset="1pt"/>
              </v:shape>
            </w:pict>
          </mc:Fallback>
        </mc:AlternateContent>
      </w:r>
      <w:r>
        <w:rPr>
          <w:noProof/>
          <w:lang w:val="en-SG" w:eastAsia="en-SG" w:bidi="ta-IN"/>
        </w:rPr>
        <mc:AlternateContent>
          <mc:Choice Requires="wps">
            <w:drawing>
              <wp:anchor distT="0" distB="0" distL="114300" distR="114300" simplePos="0" relativeHeight="251659264" behindDoc="0" locked="0" layoutInCell="1" allowOverlap="1">
                <wp:simplePos x="0" y="0"/>
                <wp:positionH relativeFrom="column">
                  <wp:posOffset>2055495</wp:posOffset>
                </wp:positionH>
                <wp:positionV relativeFrom="paragraph">
                  <wp:posOffset>559435</wp:posOffset>
                </wp:positionV>
                <wp:extent cx="3030220" cy="734060"/>
                <wp:effectExtent l="26670" t="26035" r="48260" b="8763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220" cy="734060"/>
                        </a:xfrm>
                        <a:prstGeom prst="straightConnector1">
                          <a:avLst/>
                        </a:prstGeom>
                        <a:noFill/>
                        <a:ln w="38100">
                          <a:solidFill>
                            <a:srgbClr val="548DD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61.85pt;margin-top:44.05pt;width:238.6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" strokecolor="#548dd4" strokeweight="3pt">
                <v:stroke endarrow="block"/>
                <v:shadow color="#4e6128" opacity=".5" offset="1pt"/>
              </v:shape>
            </w:pict>
          </mc:Fallback>
        </mc:AlternateContent>
      </w:r>
      <w:r>
        <w:rPr>
          <w:noProof/>
          <w:lang w:val="en-SG" w:eastAsia="en-SG" w:bidi="ta-IN"/>
        </w:rPr>
        <mc:AlternateContent>
          <mc:Choice Requires="wps">
            <w:drawing>
              <wp:anchor distT="0" distB="0" distL="114300" distR="114300" simplePos="0" relativeHeight="251657216" behindDoc="0" locked="0" layoutInCell="1" allowOverlap="1">
                <wp:simplePos x="0" y="0"/>
                <wp:positionH relativeFrom="column">
                  <wp:posOffset>3097530</wp:posOffset>
                </wp:positionH>
                <wp:positionV relativeFrom="paragraph">
                  <wp:posOffset>-3810</wp:posOffset>
                </wp:positionV>
                <wp:extent cx="1924685" cy="1105535"/>
                <wp:effectExtent l="20955" t="81915" r="64135" b="2222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685" cy="1105535"/>
                        </a:xfrm>
                        <a:prstGeom prst="straightConnector1">
                          <a:avLst/>
                        </a:prstGeom>
                        <a:noFill/>
                        <a:ln w="38100">
                          <a:solidFill>
                            <a:srgbClr val="548DD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43.9pt;margin-top:-.3pt;width:151.55pt;height:87.0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" strokecolor="#548dd4" strokeweight="3pt">
                <v:stroke endarrow="block"/>
                <v:shadow color="#4e6128" opacity=".5" offset="1pt"/>
              </v:shape>
            </w:pict>
          </mc:Fallback>
        </mc:AlternateContent>
      </w:r>
      <w:r>
        <w:rPr>
          <w:noProof/>
          <w:lang w:val="en-SG" w:eastAsia="en-SG" w:bidi="ta-IN"/>
        </w:rPr>
        <mc:AlternateContent>
          <mc:Choice Requires="wps">
            <w:drawing>
              <wp:anchor distT="0" distB="0" distL="114300" distR="114300" simplePos="0" relativeHeight="251656192" behindDoc="0" locked="0" layoutInCell="1" allowOverlap="1">
                <wp:simplePos x="0" y="0"/>
                <wp:positionH relativeFrom="column">
                  <wp:posOffset>5224145</wp:posOffset>
                </wp:positionH>
                <wp:positionV relativeFrom="paragraph">
                  <wp:posOffset>368300</wp:posOffset>
                </wp:positionV>
                <wp:extent cx="1128395" cy="458470"/>
                <wp:effectExtent l="13970" t="6350" r="1016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458470"/>
                        </a:xfrm>
                        <a:prstGeom prst="rect">
                          <a:avLst/>
                        </a:prstGeom>
                        <a:solidFill>
                          <a:srgbClr val="FFFFFF"/>
                        </a:solidFill>
                        <a:ln w="9525">
                          <a:solidFill>
                            <a:srgbClr val="000000"/>
                          </a:solidFill>
                          <a:miter lim="800000"/>
                          <a:headEnd/>
                          <a:tailEnd/>
                        </a:ln>
                      </wps:spPr>
                      <wps:txbx>
                        <w:txbxContent>
                          <w:p w:rsidR="004C3615" w:rsidRDefault="004C3615">
                            <w:r>
                              <w:t>Arduino Micro to process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1.35pt;margin-top:29pt;width:88.85pt;height:3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">
                <v:textbox>
                  <w:txbxContent>
                    <w:p w:rsidR="004C3615" w:rsidRDefault="004C3615">
                      <w:r>
                        <w:t>Arduino Micro to process data</w:t>
                      </w:r>
                    </w:p>
                  </w:txbxContent>
                </v:textbox>
              </v:shape>
            </w:pict>
          </mc:Fallback>
        </mc:AlternateContent>
      </w:r>
      <w:r>
        <w:rPr>
          <w:rFonts w:ascii="Arial" w:hAnsi="Arial" w:cs="Arial"/>
          <w:bCs/>
          <w:noProof/>
          <w:sz w:val="20"/>
          <w:szCs w:val="20"/>
          <w:lang w:val="en-SG" w:eastAsia="en-SG" w:bidi="ta-IN"/>
        </w:rPr>
        <mc:AlternateContent>
          <mc:Choice Requires="wps">
            <w:drawing>
              <wp:anchor distT="0" distB="0" distL="114300" distR="114300" simplePos="0" relativeHeight="251655168" behindDoc="0" locked="0" layoutInCell="1" allowOverlap="1">
                <wp:simplePos x="0" y="0"/>
                <wp:positionH relativeFrom="column">
                  <wp:posOffset>2608580</wp:posOffset>
                </wp:positionH>
                <wp:positionV relativeFrom="paragraph">
                  <wp:posOffset>559435</wp:posOffset>
                </wp:positionV>
                <wp:extent cx="2615565" cy="829310"/>
                <wp:effectExtent l="27305" t="92710" r="52705" b="209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5565" cy="829310"/>
                        </a:xfrm>
                        <a:prstGeom prst="straightConnector1">
                          <a:avLst/>
                        </a:prstGeom>
                        <a:noFill/>
                        <a:ln w="38100">
                          <a:solidFill>
                            <a:srgbClr val="548DD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05.4pt;margin-top:44.05pt;width:205.95pt;height:65.3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" strokecolor="#548dd4" strokeweight="3pt">
                <v:stroke endarrow="block"/>
                <v:shadow color="#243f60" opacity=".5" offset="1pt"/>
              </v:shape>
            </w:pict>
          </mc:Fallback>
        </mc:AlternateContent>
      </w:r>
      <w:r>
        <w:rPr>
          <w:rFonts w:ascii="Arial" w:hAnsi="Arial" w:cs="Arial"/>
          <w:bCs/>
          <w:noProof/>
          <w:sz w:val="20"/>
          <w:szCs w:val="20"/>
          <w:lang w:val="en-SG" w:eastAsia="en-SG" w:bidi="ta-IN"/>
        </w:rPr>
        <w:drawing>
          <wp:inline distT="0" distB="0" distL="0" distR="0">
            <wp:extent cx="3742690" cy="2115820"/>
            <wp:effectExtent l="0" t="0" r="0" b="0"/>
            <wp:docPr id="3" name="Picture 3" descr="20141231_13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231_1329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115820"/>
                    </a:xfrm>
                    <a:prstGeom prst="rect">
                      <a:avLst/>
                    </a:prstGeom>
                    <a:noFill/>
                    <a:ln>
                      <a:noFill/>
                    </a:ln>
                  </pic:spPr>
                </pic:pic>
              </a:graphicData>
            </a:graphic>
          </wp:inline>
        </w:drawing>
      </w:r>
    </w:p>
    <w:p w:rsidR="00F023DE" w:rsidRDefault="003C7972" w:rsidP="003C7972">
      <w:pPr>
        <w:pStyle w:val="Footer"/>
        <w:tabs>
          <w:tab w:val="clear" w:pos="4320"/>
          <w:tab w:val="clear" w:pos="8640"/>
        </w:tabs>
        <w:jc w:val="center"/>
        <w:rPr>
          <w:ins w:id="33" w:author="Pek Peng Kiat" w:date="2015-01-01T19:33:00Z"/>
          <w:rFonts w:ascii="Arial" w:hAnsi="Arial" w:cs="Arial"/>
          <w:bCs/>
        </w:rPr>
        <w:pPrChange w:id="34" w:author="Pek Peng Kiat" w:date="2015-01-01T19:32:00Z">
          <w:pPr>
            <w:pStyle w:val="Footer"/>
            <w:tabs>
              <w:tab w:val="clear" w:pos="4320"/>
              <w:tab w:val="clear" w:pos="8640"/>
            </w:tabs>
          </w:pPr>
        </w:pPrChange>
      </w:pPr>
      <w:ins w:id="35" w:author="Pek Peng Kiat" w:date="2015-01-01T19:32:00Z">
        <w:r>
          <w:rPr>
            <w:rFonts w:ascii="Arial" w:hAnsi="Arial" w:cs="Arial"/>
            <w:bCs/>
          </w:rPr>
          <w:t>Figure 3 – Electrical Components inside Orb</w:t>
        </w:r>
      </w:ins>
    </w:p>
    <w:p w:rsidR="003C7972" w:rsidRDefault="003C7972" w:rsidP="003C7972">
      <w:pPr>
        <w:pStyle w:val="Footer"/>
        <w:tabs>
          <w:tab w:val="clear" w:pos="4320"/>
          <w:tab w:val="clear" w:pos="8640"/>
        </w:tabs>
        <w:rPr>
          <w:rFonts w:ascii="Arial" w:hAnsi="Arial" w:cs="Arial"/>
          <w:bCs/>
        </w:rPr>
      </w:pPr>
    </w:p>
    <w:p w:rsidR="00C36A86" w:rsidRDefault="00C36A86" w:rsidP="002916D3">
      <w:pPr>
        <w:pStyle w:val="Footer"/>
        <w:shd w:val="clear" w:color="auto" w:fill="0C0C0C"/>
        <w:tabs>
          <w:tab w:val="clear" w:pos="4320"/>
          <w:tab w:val="clear" w:pos="8640"/>
        </w:tabs>
        <w:ind w:left="-180"/>
        <w:rPr>
          <w:rFonts w:ascii="Arial" w:hAnsi="Arial" w:cs="Arial"/>
          <w:b/>
          <w:bCs/>
          <w:sz w:val="28"/>
          <w:szCs w:val="28"/>
        </w:rPr>
      </w:pPr>
      <w:r>
        <w:rPr>
          <w:rFonts w:ascii="Arial" w:hAnsi="Arial" w:cs="Arial"/>
          <w:b/>
          <w:bCs/>
          <w:sz w:val="28"/>
          <w:szCs w:val="28"/>
        </w:rPr>
        <w:t xml:space="preserve">3. </w:t>
      </w:r>
      <w:r w:rsidR="00554B24">
        <w:rPr>
          <w:rFonts w:ascii="Arial" w:hAnsi="Arial" w:cs="Arial"/>
          <w:b/>
          <w:bCs/>
          <w:sz w:val="28"/>
          <w:szCs w:val="28"/>
        </w:rPr>
        <w:t>Detailed explanation of</w:t>
      </w:r>
      <w:r>
        <w:rPr>
          <w:rFonts w:ascii="Arial" w:hAnsi="Arial" w:cs="Arial"/>
          <w:b/>
          <w:bCs/>
          <w:sz w:val="28"/>
          <w:szCs w:val="28"/>
        </w:rPr>
        <w:t xml:space="preserve"> the Invention </w:t>
      </w:r>
    </w:p>
    <w:p w:rsidR="00C36A86" w:rsidRDefault="00C36A86">
      <w:pPr>
        <w:pStyle w:val="Footer"/>
        <w:tabs>
          <w:tab w:val="clear" w:pos="4320"/>
          <w:tab w:val="clear" w:pos="8640"/>
        </w:tabs>
        <w:ind w:left="-180"/>
        <w:rPr>
          <w:rFonts w:ascii="Arial" w:hAnsi="Arial" w:cs="Arial"/>
          <w:b/>
          <w:bCs/>
        </w:rPr>
      </w:pPr>
    </w:p>
    <w:p w:rsidR="0094517A" w:rsidRDefault="00C36A86">
      <w:pPr>
        <w:pStyle w:val="Footer"/>
        <w:tabs>
          <w:tab w:val="clear" w:pos="4320"/>
          <w:tab w:val="clear" w:pos="8640"/>
        </w:tabs>
        <w:ind w:left="-180"/>
        <w:rPr>
          <w:rFonts w:ascii="Arial" w:hAnsi="Arial" w:cs="Arial"/>
          <w:bCs/>
          <w:sz w:val="28"/>
          <w:szCs w:val="28"/>
        </w:rPr>
      </w:pPr>
      <w:r>
        <w:rPr>
          <w:rFonts w:ascii="Arial" w:hAnsi="Arial" w:cs="Arial"/>
          <w:bCs/>
          <w:sz w:val="28"/>
          <w:szCs w:val="28"/>
        </w:rPr>
        <w:t>Describe the novelty or originality of your invention</w:t>
      </w:r>
      <w:r w:rsidR="0094517A">
        <w:rPr>
          <w:rFonts w:ascii="Arial" w:hAnsi="Arial" w:cs="Arial"/>
          <w:bCs/>
          <w:sz w:val="28"/>
          <w:szCs w:val="28"/>
        </w:rPr>
        <w:t xml:space="preserve"> </w:t>
      </w:r>
    </w:p>
    <w:p w:rsidR="003D114D" w:rsidRDefault="003D114D" w:rsidP="003D114D">
      <w:pPr>
        <w:pStyle w:val="Footer"/>
        <w:ind w:left="-180"/>
        <w:rPr>
          <w:rFonts w:ascii="Arial" w:hAnsi="Arial" w:cs="Arial"/>
          <w:bCs/>
          <w:sz w:val="22"/>
          <w:szCs w:val="22"/>
        </w:rPr>
      </w:pPr>
      <w:r>
        <w:rPr>
          <w:rFonts w:ascii="Arial" w:hAnsi="Arial" w:cs="Arial"/>
          <w:bCs/>
          <w:sz w:val="22"/>
          <w:szCs w:val="22"/>
        </w:rPr>
        <w:t xml:space="preserve">List the outstanding characteristics </w:t>
      </w:r>
      <w:r w:rsidRPr="00543C48">
        <w:rPr>
          <w:rFonts w:ascii="Arial" w:hAnsi="Arial" w:cs="Arial"/>
          <w:bCs/>
          <w:sz w:val="22"/>
          <w:szCs w:val="22"/>
        </w:rPr>
        <w:t>of your invention</w:t>
      </w:r>
    </w:p>
    <w:p w:rsidR="00021635" w:rsidRDefault="00021635" w:rsidP="003D114D">
      <w:pPr>
        <w:pStyle w:val="Footer"/>
        <w:ind w:left="-180"/>
        <w:rPr>
          <w:rFonts w:ascii="Arial" w:hAnsi="Arial" w:cs="Arial"/>
          <w:bCs/>
          <w:sz w:val="22"/>
          <w:szCs w:val="22"/>
        </w:rPr>
      </w:pPr>
    </w:p>
    <w:p w:rsidR="003C7972" w:rsidRDefault="00021635" w:rsidP="00021635">
      <w:pPr>
        <w:pStyle w:val="Footer"/>
        <w:ind w:left="-180"/>
        <w:rPr>
          <w:ins w:id="36" w:author="Pek Peng Kiat" w:date="2015-01-01T19:34:00Z"/>
          <w:rFonts w:ascii="Arial" w:hAnsi="Arial" w:cs="Arial"/>
          <w:b/>
        </w:rPr>
      </w:pPr>
      <w:del w:id="37" w:author="Pek Peng Kiat" w:date="2015-01-01T19:33:00Z">
        <w:r w:rsidDel="003C7972">
          <w:rPr>
            <w:rFonts w:ascii="Arial" w:hAnsi="Arial" w:cs="Arial"/>
            <w:b/>
          </w:rPr>
          <w:delText xml:space="preserve"> </w:delText>
        </w:r>
      </w:del>
      <w:r>
        <w:rPr>
          <w:rFonts w:ascii="Arial" w:hAnsi="Arial" w:cs="Arial"/>
          <w:b/>
        </w:rPr>
        <w:t>Orb is the one and only 3D mouse in the world right now that is completely oriented at gamers. It uses common technologies to provide a new face to gaming and allows a whole new level of immersion. This product can be used in conjunction with technologies like the Oculus Rift to provide full immersion. It also has the function of using either 2D or 3D mode allowing users to choose the way they want to play. Thus</w:t>
      </w:r>
      <w:ins w:id="38" w:author="Pek Peng Kiat" w:date="2015-01-01T19:34:00Z">
        <w:r w:rsidR="003C7972">
          <w:rPr>
            <w:rFonts w:ascii="Arial" w:hAnsi="Arial" w:cs="Arial"/>
            <w:b/>
          </w:rPr>
          <w:t>,</w:t>
        </w:r>
      </w:ins>
      <w:r>
        <w:rPr>
          <w:rFonts w:ascii="Arial" w:hAnsi="Arial" w:cs="Arial"/>
          <w:b/>
        </w:rPr>
        <w:t xml:space="preserve"> Orb can function in the air allowing users to game on the go, either on the bus or the train.</w:t>
      </w:r>
      <w:r w:rsidR="00956F4E">
        <w:rPr>
          <w:rFonts w:ascii="Arial" w:hAnsi="Arial" w:cs="Arial"/>
          <w:b/>
        </w:rPr>
        <w:t xml:space="preserve"> </w:t>
      </w:r>
      <w:r w:rsidR="006B4236">
        <w:rPr>
          <w:rFonts w:ascii="Arial" w:hAnsi="Arial" w:cs="Arial"/>
          <w:b/>
        </w:rPr>
        <w:t xml:space="preserve">Orb can be used as a normal mouse, a 3D mouse and as a joystick allowing the Orb to have many uses which normal mice could never have. </w:t>
      </w:r>
    </w:p>
    <w:p w:rsidR="003C7972" w:rsidRDefault="003C7972" w:rsidP="00021635">
      <w:pPr>
        <w:pStyle w:val="Footer"/>
        <w:ind w:left="-180"/>
        <w:rPr>
          <w:ins w:id="39" w:author="Pek Peng Kiat" w:date="2015-01-01T19:34:00Z"/>
          <w:rFonts w:ascii="Arial" w:hAnsi="Arial" w:cs="Arial"/>
          <w:b/>
        </w:rPr>
      </w:pPr>
    </w:p>
    <w:p w:rsidR="00543C48" w:rsidRPr="00021635" w:rsidRDefault="006B4236" w:rsidP="00021635">
      <w:pPr>
        <w:pStyle w:val="Footer"/>
        <w:ind w:left="-180"/>
        <w:rPr>
          <w:rFonts w:ascii="Arial" w:hAnsi="Arial" w:cs="Arial"/>
          <w:b/>
        </w:rPr>
      </w:pPr>
      <w:r>
        <w:rPr>
          <w:rFonts w:ascii="Arial" w:hAnsi="Arial" w:cs="Arial"/>
          <w:b/>
        </w:rPr>
        <w:t>Current designs of 3D mice though stylish, are big bulky and non-desirable for gamers especially who need speed and ease of movement to game competitively. Ease of use, more immersion, portable gaming, multi-use an</w:t>
      </w:r>
      <w:r w:rsidR="008B5914">
        <w:rPr>
          <w:rFonts w:ascii="Arial" w:hAnsi="Arial" w:cs="Arial"/>
          <w:b/>
        </w:rPr>
        <w:t>d the ability to be compact clearly define Orb and set us far apart from existing designs making Orb extremely novel.</w:t>
      </w:r>
    </w:p>
    <w:p w:rsidR="00347224" w:rsidRDefault="00347224" w:rsidP="00392691">
      <w:pPr>
        <w:pStyle w:val="Footer"/>
        <w:rPr>
          <w:rFonts w:ascii="Arial" w:hAnsi="Arial" w:cs="Arial"/>
          <w:bCs/>
        </w:rPr>
      </w:pPr>
    </w:p>
    <w:p w:rsidR="00543C48" w:rsidRDefault="00C60EC9" w:rsidP="00392691">
      <w:pPr>
        <w:pStyle w:val="Footer"/>
        <w:rPr>
          <w:rFonts w:ascii="Arial" w:hAnsi="Arial" w:cs="Arial"/>
          <w:bCs/>
          <w:sz w:val="28"/>
          <w:szCs w:val="28"/>
        </w:rPr>
      </w:pPr>
      <w:r>
        <w:rPr>
          <w:rFonts w:ascii="Arial" w:hAnsi="Arial" w:cs="Arial"/>
          <w:bCs/>
          <w:sz w:val="28"/>
          <w:szCs w:val="28"/>
        </w:rPr>
        <w:t xml:space="preserve">Are there existing or alternative products? </w:t>
      </w:r>
    </w:p>
    <w:p w:rsidR="003D114D" w:rsidRDefault="003D114D" w:rsidP="003D114D">
      <w:pPr>
        <w:pStyle w:val="Footer"/>
        <w:tabs>
          <w:tab w:val="clear" w:pos="4320"/>
          <w:tab w:val="clear" w:pos="8640"/>
        </w:tabs>
        <w:ind w:left="-180"/>
        <w:rPr>
          <w:rFonts w:ascii="Arial" w:hAnsi="Arial" w:cs="Arial"/>
          <w:bCs/>
          <w:sz w:val="22"/>
          <w:szCs w:val="22"/>
        </w:rPr>
      </w:pPr>
      <w:r>
        <w:rPr>
          <w:rFonts w:ascii="Arial" w:hAnsi="Arial" w:cs="Arial"/>
          <w:bCs/>
          <w:sz w:val="22"/>
          <w:szCs w:val="22"/>
        </w:rPr>
        <w:t xml:space="preserve"> What sets your invention apart from previous creations, </w:t>
      </w:r>
      <w:r w:rsidRPr="0094517A">
        <w:rPr>
          <w:rFonts w:ascii="Arial" w:hAnsi="Arial" w:cs="Arial"/>
          <w:bCs/>
          <w:sz w:val="22"/>
          <w:szCs w:val="22"/>
        </w:rPr>
        <w:t>in terms of its feature, its method or its functionality</w:t>
      </w:r>
      <w:r w:rsidR="0076070B">
        <w:rPr>
          <w:rFonts w:ascii="Arial" w:hAnsi="Arial" w:cs="Arial"/>
          <w:bCs/>
          <w:sz w:val="22"/>
          <w:szCs w:val="22"/>
        </w:rPr>
        <w:t>?</w:t>
      </w:r>
    </w:p>
    <w:p w:rsidR="002516A6" w:rsidRDefault="00392691" w:rsidP="00392691">
      <w:pPr>
        <w:pStyle w:val="Footer"/>
        <w:ind w:left="-180"/>
        <w:rPr>
          <w:ins w:id="40" w:author="Pek Peng Kiat" w:date="2015-01-01T19:38:00Z"/>
          <w:rFonts w:ascii="Arial" w:hAnsi="Arial" w:cs="Arial"/>
          <w:b/>
        </w:rPr>
      </w:pPr>
      <w:r>
        <w:rPr>
          <w:rFonts w:ascii="Arial" w:hAnsi="Arial" w:cs="Arial"/>
          <w:b/>
        </w:rPr>
        <w:t xml:space="preserve">Logitech’s Gyration </w:t>
      </w:r>
      <w:r w:rsidR="00E26E81">
        <w:rPr>
          <w:rFonts w:ascii="Arial" w:hAnsi="Arial" w:cs="Arial"/>
          <w:b/>
        </w:rPr>
        <w:t>(</w:t>
      </w:r>
      <w:r>
        <w:rPr>
          <w:rFonts w:ascii="Arial" w:hAnsi="Arial" w:cs="Arial"/>
          <w:b/>
        </w:rPr>
        <w:t xml:space="preserve">air mouse is one of the few products similar to </w:t>
      </w:r>
      <w:r w:rsidR="008B5914">
        <w:rPr>
          <w:rFonts w:ascii="Arial" w:hAnsi="Arial" w:cs="Arial"/>
          <w:b/>
        </w:rPr>
        <w:t>Orb</w:t>
      </w:r>
      <w:ins w:id="41" w:author="Pek Peng Kiat" w:date="2015-01-01T19:35:00Z">
        <w:r w:rsidR="003C7972">
          <w:rPr>
            <w:rFonts w:ascii="Arial" w:hAnsi="Arial" w:cs="Arial"/>
            <w:b/>
          </w:rPr>
          <w:t>,</w:t>
        </w:r>
      </w:ins>
      <w:r w:rsidR="008B5914">
        <w:rPr>
          <w:rFonts w:ascii="Arial" w:hAnsi="Arial" w:cs="Arial"/>
          <w:b/>
        </w:rPr>
        <w:t xml:space="preserve"> </w:t>
      </w:r>
      <w:r>
        <w:rPr>
          <w:rFonts w:ascii="Arial" w:hAnsi="Arial" w:cs="Arial"/>
          <w:b/>
        </w:rPr>
        <w:t>but it is not a 3D mouse</w:t>
      </w:r>
      <w:ins w:id="42" w:author="Pek Peng Kiat" w:date="2015-01-01T19:35:00Z">
        <w:r w:rsidR="003C7972">
          <w:rPr>
            <w:rFonts w:ascii="Arial" w:hAnsi="Arial" w:cs="Arial"/>
            <w:b/>
          </w:rPr>
          <w:t xml:space="preserve">.  </w:t>
        </w:r>
        <w:r w:rsidR="003C7972" w:rsidRPr="003C7972">
          <w:rPr>
            <w:rFonts w:ascii="Arial" w:hAnsi="Arial" w:cs="Arial"/>
            <w:b/>
          </w:rPr>
          <w:t>Logitech’s Gyration</w:t>
        </w:r>
      </w:ins>
      <w:r>
        <w:rPr>
          <w:rFonts w:ascii="Arial" w:hAnsi="Arial" w:cs="Arial"/>
          <w:b/>
        </w:rPr>
        <w:t xml:space="preserve"> </w:t>
      </w:r>
      <w:ins w:id="43" w:author="Pek Peng Kiat" w:date="2015-01-01T19:36:00Z">
        <w:r w:rsidR="003C7972">
          <w:rPr>
            <w:rFonts w:ascii="Arial" w:hAnsi="Arial" w:cs="Arial"/>
            <w:b/>
          </w:rPr>
          <w:t xml:space="preserve">is </w:t>
        </w:r>
      </w:ins>
      <w:r w:rsidRPr="003C7972">
        <w:rPr>
          <w:rFonts w:ascii="Arial" w:hAnsi="Arial" w:cs="Arial"/>
          <w:b/>
          <w:strike/>
          <w:rPrChange w:id="44" w:author="Pek Peng Kiat" w:date="2015-01-01T19:36:00Z">
            <w:rPr>
              <w:rFonts w:ascii="Arial" w:hAnsi="Arial" w:cs="Arial"/>
              <w:b/>
            </w:rPr>
          </w:rPrChange>
        </w:rPr>
        <w:t>but</w:t>
      </w:r>
      <w:r>
        <w:rPr>
          <w:rFonts w:ascii="Arial" w:hAnsi="Arial" w:cs="Arial"/>
          <w:b/>
        </w:rPr>
        <w:t xml:space="preserve"> an Inertial mouse. An inertial mouse is a mouse that using a Inertial Measurement unit (IMU</w:t>
      </w:r>
      <w:r w:rsidR="008B5914">
        <w:rPr>
          <w:rFonts w:ascii="Arial" w:hAnsi="Arial" w:cs="Arial"/>
          <w:b/>
        </w:rPr>
        <w:t xml:space="preserve">) which is also what Orb </w:t>
      </w:r>
      <w:r>
        <w:rPr>
          <w:rFonts w:ascii="Arial" w:hAnsi="Arial" w:cs="Arial"/>
          <w:b/>
        </w:rPr>
        <w:t xml:space="preserve">is using. However, </w:t>
      </w:r>
      <w:del w:id="45" w:author="Pek Peng Kiat" w:date="2015-01-01T19:36:00Z">
        <w:r w:rsidDel="003C7972">
          <w:rPr>
            <w:rFonts w:ascii="Arial" w:hAnsi="Arial" w:cs="Arial"/>
            <w:b/>
          </w:rPr>
          <w:delText xml:space="preserve">the </w:delText>
        </w:r>
      </w:del>
      <w:ins w:id="46" w:author="Pek Peng Kiat" w:date="2015-01-01T19:36:00Z">
        <w:r w:rsidR="003C7972" w:rsidRPr="003C7972">
          <w:rPr>
            <w:rFonts w:ascii="Arial" w:hAnsi="Arial" w:cs="Arial"/>
            <w:b/>
          </w:rPr>
          <w:t xml:space="preserve">Logitech’s Gyration </w:t>
        </w:r>
      </w:ins>
      <w:del w:id="47" w:author="Pek Peng Kiat" w:date="2015-01-01T19:36:00Z">
        <w:r w:rsidDel="003C7972">
          <w:rPr>
            <w:rFonts w:ascii="Arial" w:hAnsi="Arial" w:cs="Arial"/>
            <w:b/>
          </w:rPr>
          <w:delText xml:space="preserve">product </w:delText>
        </w:r>
      </w:del>
      <w:r>
        <w:rPr>
          <w:rFonts w:ascii="Arial" w:hAnsi="Arial" w:cs="Arial"/>
          <w:b/>
        </w:rPr>
        <w:t xml:space="preserve">does not have the 6 axis of freedom </w:t>
      </w:r>
      <w:r w:rsidR="008B5914">
        <w:rPr>
          <w:rFonts w:ascii="Arial" w:hAnsi="Arial" w:cs="Arial"/>
          <w:b/>
        </w:rPr>
        <w:t xml:space="preserve">that Orb </w:t>
      </w:r>
      <w:r>
        <w:rPr>
          <w:rFonts w:ascii="Arial" w:hAnsi="Arial" w:cs="Arial"/>
          <w:b/>
        </w:rPr>
        <w:t>has</w:t>
      </w:r>
      <w:ins w:id="48" w:author="Pek Peng Kiat" w:date="2015-01-01T19:37:00Z">
        <w:r w:rsidR="003C7972">
          <w:rPr>
            <w:rFonts w:ascii="Arial" w:hAnsi="Arial" w:cs="Arial"/>
            <w:b/>
          </w:rPr>
          <w:t xml:space="preserve">.  </w:t>
        </w:r>
        <w:r w:rsidR="003C7972" w:rsidRPr="003C7972">
          <w:rPr>
            <w:rFonts w:ascii="Arial" w:hAnsi="Arial" w:cs="Arial"/>
            <w:b/>
          </w:rPr>
          <w:t>Logitech’s Gyration</w:t>
        </w:r>
      </w:ins>
      <w:r>
        <w:rPr>
          <w:rFonts w:ascii="Arial" w:hAnsi="Arial" w:cs="Arial"/>
          <w:b/>
        </w:rPr>
        <w:t xml:space="preserve"> </w:t>
      </w:r>
      <w:del w:id="49" w:author="Pek Peng Kiat" w:date="2015-01-01T19:37:00Z">
        <w:r w:rsidDel="002516A6">
          <w:rPr>
            <w:rFonts w:ascii="Arial" w:hAnsi="Arial" w:cs="Arial"/>
            <w:b/>
          </w:rPr>
          <w:delText xml:space="preserve">and </w:delText>
        </w:r>
      </w:del>
      <w:ins w:id="50" w:author="Pek Peng Kiat" w:date="2015-01-01T19:37:00Z">
        <w:r w:rsidR="002516A6">
          <w:rPr>
            <w:rFonts w:ascii="Arial" w:hAnsi="Arial" w:cs="Arial"/>
            <w:b/>
          </w:rPr>
          <w:t xml:space="preserve">has </w:t>
        </w:r>
      </w:ins>
      <w:r>
        <w:rPr>
          <w:rFonts w:ascii="Arial" w:hAnsi="Arial" w:cs="Arial"/>
          <w:b/>
        </w:rPr>
        <w:t xml:space="preserve">only </w:t>
      </w:r>
      <w:r w:rsidRPr="002516A6">
        <w:rPr>
          <w:rFonts w:ascii="Arial" w:hAnsi="Arial" w:cs="Arial"/>
          <w:b/>
          <w:strike/>
          <w:rPrChange w:id="51" w:author="Pek Peng Kiat" w:date="2015-01-01T19:37:00Z">
            <w:rPr>
              <w:rFonts w:ascii="Arial" w:hAnsi="Arial" w:cs="Arial"/>
              <w:b/>
            </w:rPr>
          </w:rPrChange>
        </w:rPr>
        <w:t>has</w:t>
      </w:r>
      <w:r>
        <w:rPr>
          <w:rFonts w:ascii="Arial" w:hAnsi="Arial" w:cs="Arial"/>
          <w:b/>
        </w:rPr>
        <w:t xml:space="preserve"> 2 axis</w:t>
      </w:r>
      <w:ins w:id="52" w:author="Pek Peng Kiat" w:date="2015-01-01T19:37:00Z">
        <w:r w:rsidR="002516A6">
          <w:rPr>
            <w:rFonts w:ascii="Arial" w:hAnsi="Arial" w:cs="Arial"/>
            <w:b/>
          </w:rPr>
          <w:t xml:space="preserve"> of freedom</w:t>
        </w:r>
      </w:ins>
      <w:r>
        <w:rPr>
          <w:rFonts w:ascii="Arial" w:hAnsi="Arial" w:cs="Arial"/>
          <w:b/>
        </w:rPr>
        <w:t>.</w:t>
      </w:r>
      <w:r w:rsidR="00AE079D">
        <w:rPr>
          <w:rFonts w:ascii="Arial" w:hAnsi="Arial" w:cs="Arial"/>
          <w:b/>
        </w:rPr>
        <w:t xml:space="preserve"> This is mainly because of the difficulties in programming that result from giving it 6 </w:t>
      </w:r>
      <w:del w:id="53" w:author="Pek Peng Kiat" w:date="2015-01-01T19:38:00Z">
        <w:r w:rsidR="00AE079D" w:rsidDel="002516A6">
          <w:rPr>
            <w:rFonts w:ascii="Arial" w:hAnsi="Arial" w:cs="Arial"/>
            <w:b/>
          </w:rPr>
          <w:delText xml:space="preserve">axis </w:delText>
        </w:r>
      </w:del>
      <w:ins w:id="54" w:author="Pek Peng Kiat" w:date="2015-01-01T19:38:00Z">
        <w:r w:rsidR="002516A6">
          <w:rPr>
            <w:rFonts w:ascii="Arial" w:hAnsi="Arial" w:cs="Arial"/>
            <w:b/>
          </w:rPr>
          <w:t xml:space="preserve">axes </w:t>
        </w:r>
      </w:ins>
      <w:r w:rsidR="00AE079D">
        <w:rPr>
          <w:rFonts w:ascii="Arial" w:hAnsi="Arial" w:cs="Arial"/>
          <w:b/>
        </w:rPr>
        <w:t xml:space="preserve">and there would be too much random noise in the reading. </w:t>
      </w:r>
      <w:r w:rsidR="004C3615">
        <w:rPr>
          <w:rFonts w:ascii="Arial" w:hAnsi="Arial" w:cs="Arial"/>
          <w:b/>
        </w:rPr>
        <w:t>However, we have implemented a programming solution to that problem.</w:t>
      </w:r>
      <w:r>
        <w:rPr>
          <w:rFonts w:ascii="Arial" w:hAnsi="Arial" w:cs="Arial"/>
          <w:b/>
        </w:rPr>
        <w:t xml:space="preserve"> </w:t>
      </w:r>
      <w:ins w:id="55" w:author="Pek Peng Kiat" w:date="2015-01-01T19:39:00Z">
        <w:r w:rsidR="002516A6">
          <w:rPr>
            <w:rFonts w:ascii="Arial" w:hAnsi="Arial" w:cs="Arial"/>
            <w:b/>
          </w:rPr>
          <w:t xml:space="preserve"> </w:t>
        </w:r>
      </w:ins>
    </w:p>
    <w:p w:rsidR="002516A6" w:rsidRDefault="002516A6" w:rsidP="00392691">
      <w:pPr>
        <w:pStyle w:val="Footer"/>
        <w:ind w:left="-180"/>
        <w:rPr>
          <w:ins w:id="56" w:author="Pek Peng Kiat" w:date="2015-01-01T19:38:00Z"/>
          <w:rFonts w:ascii="Arial" w:hAnsi="Arial" w:cs="Arial"/>
          <w:b/>
        </w:rPr>
      </w:pPr>
    </w:p>
    <w:p w:rsidR="00392691" w:rsidRDefault="00392691" w:rsidP="00392691">
      <w:pPr>
        <w:pStyle w:val="Footer"/>
        <w:ind w:left="-180"/>
        <w:rPr>
          <w:rFonts w:ascii="Arial" w:hAnsi="Arial" w:cs="Arial"/>
          <w:b/>
        </w:rPr>
      </w:pPr>
      <w:r w:rsidRPr="002516A6">
        <w:rPr>
          <w:rFonts w:ascii="Arial" w:hAnsi="Arial" w:cs="Arial"/>
          <w:b/>
          <w:strike/>
          <w:rPrChange w:id="57" w:author="Pek Peng Kiat" w:date="2015-01-01T19:38:00Z">
            <w:rPr>
              <w:rFonts w:ascii="Arial" w:hAnsi="Arial" w:cs="Arial"/>
              <w:b/>
            </w:rPr>
          </w:rPrChange>
        </w:rPr>
        <w:t>It</w:t>
      </w:r>
      <w:r>
        <w:rPr>
          <w:rFonts w:ascii="Arial" w:hAnsi="Arial" w:cs="Arial"/>
          <w:b/>
        </w:rPr>
        <w:t xml:space="preserve"> </w:t>
      </w:r>
      <w:ins w:id="58" w:author="Pek Peng Kiat" w:date="2015-01-01T19:38:00Z">
        <w:r w:rsidR="002516A6" w:rsidRPr="002516A6">
          <w:rPr>
            <w:rFonts w:ascii="Arial" w:hAnsi="Arial" w:cs="Arial"/>
            <w:b/>
          </w:rPr>
          <w:t xml:space="preserve">Logitech’s Gyration </w:t>
        </w:r>
      </w:ins>
      <w:r>
        <w:rPr>
          <w:rFonts w:ascii="Arial" w:hAnsi="Arial" w:cs="Arial"/>
          <w:b/>
        </w:rPr>
        <w:t>is also NOT geared towards gamers, does not have the ability to switch between 2D and 3D modes, has no multi-uses</w:t>
      </w:r>
      <w:ins w:id="59" w:author="Pek Peng Kiat" w:date="2015-01-01T19:39:00Z">
        <w:r w:rsidR="002516A6">
          <w:rPr>
            <w:rFonts w:ascii="Arial" w:hAnsi="Arial" w:cs="Arial"/>
            <w:b/>
          </w:rPr>
          <w:t>,</w:t>
        </w:r>
      </w:ins>
      <w:r>
        <w:rPr>
          <w:rFonts w:ascii="Arial" w:hAnsi="Arial" w:cs="Arial"/>
          <w:b/>
        </w:rPr>
        <w:t xml:space="preserve"> and is overall a presentation style mouse. This also applies to other inertial mice which are scarcely spread across the mouse market. Therefore, I believe there is no </w:t>
      </w:r>
      <w:r>
        <w:rPr>
          <w:rFonts w:ascii="Arial" w:hAnsi="Arial" w:cs="Arial"/>
          <w:b/>
        </w:rPr>
        <w:lastRenderedPageBreak/>
        <w:t>alternative product that can effectively fulfil the role of Orb without having some form</w:t>
      </w:r>
      <w:ins w:id="60" w:author="Pek Peng Kiat" w:date="2015-01-01T19:40:00Z">
        <w:r w:rsidR="002516A6">
          <w:rPr>
            <w:rFonts w:ascii="Arial" w:hAnsi="Arial" w:cs="Arial"/>
            <w:b/>
          </w:rPr>
          <w:t>s</w:t>
        </w:r>
      </w:ins>
      <w:r>
        <w:rPr>
          <w:rFonts w:ascii="Arial" w:hAnsi="Arial" w:cs="Arial"/>
          <w:b/>
        </w:rPr>
        <w:t xml:space="preserve"> of disadvantage</w:t>
      </w:r>
      <w:ins w:id="61" w:author="Pek Peng Kiat" w:date="2015-01-01T19:40:00Z">
        <w:r w:rsidR="002516A6">
          <w:rPr>
            <w:rFonts w:ascii="Arial" w:hAnsi="Arial" w:cs="Arial"/>
            <w:b/>
          </w:rPr>
          <w:t>s</w:t>
        </w:r>
      </w:ins>
      <w:r>
        <w:rPr>
          <w:rFonts w:ascii="Arial" w:hAnsi="Arial" w:cs="Arial"/>
          <w:b/>
        </w:rPr>
        <w:t xml:space="preserve"> to the gamer.</w:t>
      </w:r>
      <w:r>
        <w:rPr>
          <w:rFonts w:ascii="Arial" w:hAnsi="Arial" w:cs="Arial"/>
          <w:b/>
        </w:rPr>
        <w:tab/>
      </w:r>
    </w:p>
    <w:p w:rsidR="00392691" w:rsidRDefault="00392691" w:rsidP="00392691">
      <w:pPr>
        <w:pStyle w:val="Footer"/>
        <w:ind w:left="-180"/>
        <w:rPr>
          <w:rFonts w:ascii="Arial" w:hAnsi="Arial" w:cs="Arial"/>
          <w:b/>
        </w:rPr>
      </w:pPr>
    </w:p>
    <w:p w:rsidR="003D114D" w:rsidRPr="00392691" w:rsidRDefault="003D114D" w:rsidP="00392691">
      <w:pPr>
        <w:pStyle w:val="Footer"/>
        <w:ind w:left="-180"/>
        <w:rPr>
          <w:rFonts w:ascii="Arial" w:hAnsi="Arial" w:cs="Arial"/>
          <w:b/>
        </w:rPr>
      </w:pPr>
      <w:r w:rsidRPr="003D114D">
        <w:rPr>
          <w:rFonts w:ascii="Arial" w:hAnsi="Arial" w:cs="Arial"/>
          <w:sz w:val="28"/>
          <w:szCs w:val="28"/>
        </w:rPr>
        <w:t xml:space="preserve">Other points or aspects that </w:t>
      </w:r>
      <w:r>
        <w:rPr>
          <w:rFonts w:ascii="Arial" w:hAnsi="Arial" w:cs="Arial"/>
          <w:sz w:val="28"/>
          <w:szCs w:val="28"/>
        </w:rPr>
        <w:t xml:space="preserve">you would like to highlight, if any. </w:t>
      </w:r>
    </w:p>
    <w:p w:rsidR="00C60EC9" w:rsidRDefault="00C60EC9">
      <w:pPr>
        <w:pStyle w:val="Footer"/>
        <w:ind w:left="-180"/>
        <w:rPr>
          <w:rFonts w:ascii="Arial" w:hAnsi="Arial" w:cs="Arial"/>
          <w:bCs/>
          <w:sz w:val="28"/>
          <w:szCs w:val="28"/>
        </w:rPr>
      </w:pPr>
    </w:p>
    <w:p w:rsidR="00C36A86" w:rsidRDefault="00C36A86">
      <w:pPr>
        <w:pStyle w:val="Footer"/>
        <w:ind w:left="-180"/>
        <w:rPr>
          <w:rFonts w:ascii="Arial" w:hAnsi="Arial" w:cs="Arial"/>
          <w:bCs/>
        </w:rPr>
      </w:pPr>
    </w:p>
    <w:p w:rsidR="00C36A86" w:rsidRDefault="00C36A86">
      <w:pPr>
        <w:pStyle w:val="Footer"/>
        <w:ind w:left="-180"/>
        <w:rPr>
          <w:rFonts w:ascii="Arial" w:hAnsi="Arial" w:cs="Arial"/>
          <w:b/>
          <w:bCs/>
          <w:color w:val="0000FF"/>
        </w:rPr>
      </w:pPr>
      <w:r>
        <w:rPr>
          <w:rFonts w:ascii="Arial" w:hAnsi="Arial" w:cs="Arial"/>
          <w:b/>
          <w:bCs/>
          <w:color w:val="0000FF"/>
        </w:rPr>
        <w:t xml:space="preserve"> </w:t>
      </w:r>
    </w:p>
    <w:p w:rsidR="003D114D" w:rsidRDefault="003D114D">
      <w:pPr>
        <w:pStyle w:val="Footer"/>
        <w:ind w:left="-180"/>
        <w:rPr>
          <w:rFonts w:ascii="Arial" w:hAnsi="Arial" w:cs="Arial"/>
          <w:b/>
          <w:bCs/>
          <w:color w:val="0000FF"/>
        </w:rPr>
      </w:pPr>
    </w:p>
    <w:p w:rsidR="00C36A86" w:rsidRDefault="00C36A86">
      <w:pPr>
        <w:pStyle w:val="Footer"/>
        <w:ind w:left="-180"/>
        <w:rPr>
          <w:rFonts w:ascii="Arial" w:hAnsi="Arial" w:cs="Arial"/>
          <w:b/>
          <w:bCs/>
        </w:rPr>
      </w:pPr>
    </w:p>
    <w:p w:rsidR="00C36A86" w:rsidRDefault="00C36A86">
      <w:pPr>
        <w:pStyle w:val="Footer"/>
        <w:ind w:left="-180"/>
        <w:rPr>
          <w:rFonts w:ascii="Arial" w:hAnsi="Arial" w:cs="Arial"/>
          <w:b/>
          <w:bCs/>
        </w:rPr>
      </w:pPr>
    </w:p>
    <w:p w:rsidR="00297127" w:rsidRDefault="00297127">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3A487D" w:rsidRDefault="003A487D">
      <w:pPr>
        <w:pStyle w:val="Footer"/>
        <w:tabs>
          <w:tab w:val="clear" w:pos="4320"/>
          <w:tab w:val="clear" w:pos="8640"/>
        </w:tabs>
        <w:ind w:left="-180"/>
        <w:rPr>
          <w:rFonts w:ascii="Arial" w:hAnsi="Arial" w:cs="Arial"/>
          <w:b/>
          <w:bCs/>
          <w:sz w:val="28"/>
          <w:szCs w:val="28"/>
        </w:rPr>
      </w:pPr>
    </w:p>
    <w:p w:rsidR="00C36A86" w:rsidRDefault="004473E5" w:rsidP="002916D3">
      <w:pPr>
        <w:pStyle w:val="Footer"/>
        <w:shd w:val="clear" w:color="auto" w:fill="0C0C0C"/>
        <w:tabs>
          <w:tab w:val="clear" w:pos="4320"/>
          <w:tab w:val="clear" w:pos="8640"/>
        </w:tabs>
        <w:ind w:left="-180"/>
        <w:rPr>
          <w:rFonts w:ascii="Arial" w:hAnsi="Arial" w:cs="Arial"/>
          <w:b/>
          <w:bCs/>
          <w:sz w:val="28"/>
          <w:szCs w:val="28"/>
        </w:rPr>
      </w:pPr>
      <w:r>
        <w:rPr>
          <w:rFonts w:ascii="Arial" w:hAnsi="Arial" w:cs="Arial"/>
          <w:b/>
          <w:bCs/>
          <w:sz w:val="28"/>
          <w:szCs w:val="28"/>
        </w:rPr>
        <w:t>4</w:t>
      </w:r>
      <w:r w:rsidR="00C36A86">
        <w:rPr>
          <w:rFonts w:ascii="Arial" w:hAnsi="Arial" w:cs="Arial"/>
          <w:b/>
          <w:bCs/>
          <w:sz w:val="28"/>
          <w:szCs w:val="28"/>
        </w:rPr>
        <w:t>. Practical Applications and Usefulness of the Invention</w:t>
      </w:r>
    </w:p>
    <w:p w:rsidR="00C36A86" w:rsidRDefault="00C36A86">
      <w:pPr>
        <w:pStyle w:val="Footer"/>
        <w:ind w:left="-180"/>
        <w:rPr>
          <w:rFonts w:ascii="Arial" w:hAnsi="Arial" w:cs="Arial"/>
          <w:bCs/>
        </w:rPr>
      </w:pPr>
    </w:p>
    <w:p w:rsidR="006C67C6" w:rsidRDefault="00C36A86" w:rsidP="008B5914">
      <w:pPr>
        <w:pStyle w:val="Footer"/>
        <w:ind w:left="-180"/>
        <w:rPr>
          <w:rFonts w:ascii="Arial" w:hAnsi="Arial" w:cs="Arial"/>
          <w:bCs/>
          <w:sz w:val="28"/>
          <w:szCs w:val="28"/>
        </w:rPr>
      </w:pPr>
      <w:r>
        <w:rPr>
          <w:rFonts w:ascii="Arial" w:hAnsi="Arial" w:cs="Arial"/>
          <w:bCs/>
          <w:sz w:val="28"/>
          <w:szCs w:val="28"/>
        </w:rPr>
        <w:t xml:space="preserve">Who would the user be? </w:t>
      </w:r>
    </w:p>
    <w:p w:rsidR="008B5914" w:rsidRDefault="008B5914" w:rsidP="008B5914">
      <w:pPr>
        <w:pStyle w:val="Footer"/>
        <w:rPr>
          <w:rFonts w:ascii="Arial" w:hAnsi="Arial" w:cs="Arial"/>
          <w:bCs/>
          <w:sz w:val="28"/>
          <w:szCs w:val="28"/>
        </w:rPr>
      </w:pPr>
    </w:p>
    <w:p w:rsidR="008B5914" w:rsidRDefault="008B5914" w:rsidP="008B5914">
      <w:pPr>
        <w:pStyle w:val="Footer"/>
        <w:rPr>
          <w:rFonts w:ascii="Arial" w:hAnsi="Arial" w:cs="Arial"/>
          <w:b/>
        </w:rPr>
      </w:pPr>
      <w:r w:rsidRPr="002516A6">
        <w:rPr>
          <w:rFonts w:ascii="Arial" w:hAnsi="Arial" w:cs="Arial"/>
          <w:b/>
          <w:strike/>
          <w:rPrChange w:id="62" w:author="Pek Peng Kiat" w:date="2015-01-01T19:40:00Z">
            <w:rPr>
              <w:rFonts w:ascii="Arial" w:hAnsi="Arial" w:cs="Arial"/>
              <w:b/>
            </w:rPr>
          </w:rPrChange>
        </w:rPr>
        <w:t xml:space="preserve">As mentioned several times throughout this report, </w:t>
      </w:r>
      <w:r>
        <w:rPr>
          <w:rFonts w:ascii="Arial" w:hAnsi="Arial" w:cs="Arial"/>
          <w:b/>
        </w:rPr>
        <w:t>Orb is a 3D gaming mouse and the target audience would typically be gamers. However, this 3D mouse also offers some promise</w:t>
      </w:r>
      <w:ins w:id="63" w:author="Pek Peng Kiat" w:date="2015-01-01T19:40:00Z">
        <w:r w:rsidR="002516A6">
          <w:rPr>
            <w:rFonts w:ascii="Arial" w:hAnsi="Arial" w:cs="Arial"/>
            <w:b/>
          </w:rPr>
          <w:t>s</w:t>
        </w:r>
      </w:ins>
      <w:r>
        <w:rPr>
          <w:rFonts w:ascii="Arial" w:hAnsi="Arial" w:cs="Arial"/>
          <w:b/>
        </w:rPr>
        <w:t xml:space="preserve"> for 3D designers and Modelers as these modelers could also use our mouse on the go for 3D designing. Current 3D m</w:t>
      </w:r>
      <w:ins w:id="64" w:author="Pek Peng Kiat" w:date="2015-01-01T19:41:00Z">
        <w:r w:rsidR="002516A6">
          <w:rPr>
            <w:rFonts w:ascii="Arial" w:hAnsi="Arial" w:cs="Arial"/>
            <w:b/>
          </w:rPr>
          <w:t>i</w:t>
        </w:r>
      </w:ins>
      <w:del w:id="65" w:author="Pek Peng Kiat" w:date="2015-01-01T19:41:00Z">
        <w:r w:rsidDel="002516A6">
          <w:rPr>
            <w:rFonts w:ascii="Arial" w:hAnsi="Arial" w:cs="Arial"/>
            <w:b/>
          </w:rPr>
          <w:delText>ou</w:delText>
        </w:r>
      </w:del>
      <w:r w:rsidRPr="002516A6">
        <w:rPr>
          <w:rFonts w:ascii="Arial" w:hAnsi="Arial" w:cs="Arial"/>
          <w:b/>
          <w:strike/>
          <w:rPrChange w:id="66" w:author="Pek Peng Kiat" w:date="2015-01-01T19:41:00Z">
            <w:rPr>
              <w:rFonts w:ascii="Arial" w:hAnsi="Arial" w:cs="Arial"/>
              <w:b/>
            </w:rPr>
          </w:rPrChange>
        </w:rPr>
        <w:t>s</w:t>
      </w:r>
      <w:ins w:id="67" w:author="Pek Peng Kiat" w:date="2015-01-01T19:42:00Z">
        <w:r w:rsidR="002516A6">
          <w:rPr>
            <w:rFonts w:ascii="Arial" w:hAnsi="Arial" w:cs="Arial"/>
            <w:b/>
          </w:rPr>
          <w:t>c</w:t>
        </w:r>
      </w:ins>
      <w:r>
        <w:rPr>
          <w:rFonts w:ascii="Arial" w:hAnsi="Arial" w:cs="Arial"/>
          <w:b/>
        </w:rPr>
        <w:t>e designed for modelers are bulky and relatively large thus making our small and compact design a huge selling point. 3D modelers will want the compactness and ease of use of the Orb so that they can design on the go.</w:t>
      </w:r>
    </w:p>
    <w:p w:rsidR="008B5914" w:rsidRPr="008B5914" w:rsidRDefault="008B5914" w:rsidP="008B5914">
      <w:pPr>
        <w:pStyle w:val="Footer"/>
        <w:rPr>
          <w:rFonts w:ascii="Arial" w:hAnsi="Arial" w:cs="Arial"/>
          <w:b/>
        </w:rPr>
      </w:pPr>
    </w:p>
    <w:p w:rsidR="00C36A86" w:rsidRDefault="00C36A86">
      <w:pPr>
        <w:pStyle w:val="Footer"/>
        <w:ind w:left="-180"/>
        <w:rPr>
          <w:rFonts w:ascii="Arial" w:hAnsi="Arial" w:cs="Arial" w:hint="eastAsia"/>
          <w:bCs/>
          <w:sz w:val="28"/>
          <w:szCs w:val="28"/>
          <w:lang w:eastAsia="zh-TW"/>
        </w:rPr>
      </w:pPr>
      <w:r>
        <w:rPr>
          <w:rFonts w:ascii="Arial" w:hAnsi="Arial" w:cs="Arial" w:hint="eastAsia"/>
          <w:bCs/>
          <w:sz w:val="28"/>
          <w:szCs w:val="28"/>
          <w:lang w:eastAsia="zh-TW"/>
        </w:rPr>
        <w:t xml:space="preserve">Why would potential users </w:t>
      </w:r>
      <w:r>
        <w:rPr>
          <w:rFonts w:ascii="Arial" w:hAnsi="Arial" w:cs="Arial"/>
          <w:bCs/>
          <w:sz w:val="28"/>
          <w:szCs w:val="28"/>
          <w:lang w:eastAsia="zh-TW"/>
        </w:rPr>
        <w:t>want to use your invention?</w:t>
      </w:r>
    </w:p>
    <w:p w:rsidR="00C36A86" w:rsidRDefault="00C36A86">
      <w:pPr>
        <w:pStyle w:val="Footer"/>
        <w:tabs>
          <w:tab w:val="clear" w:pos="4320"/>
          <w:tab w:val="clear" w:pos="8640"/>
        </w:tabs>
        <w:ind w:left="-180"/>
        <w:rPr>
          <w:rFonts w:ascii="Arial" w:hAnsi="Arial" w:cs="Arial"/>
          <w:b/>
          <w:bCs/>
          <w:lang w:eastAsia="zh-TW"/>
        </w:rPr>
      </w:pPr>
    </w:p>
    <w:p w:rsidR="002516A6" w:rsidRDefault="008B5914">
      <w:pPr>
        <w:pStyle w:val="Footer"/>
        <w:tabs>
          <w:tab w:val="clear" w:pos="4320"/>
          <w:tab w:val="clear" w:pos="8640"/>
        </w:tabs>
        <w:ind w:left="-180"/>
        <w:rPr>
          <w:ins w:id="68" w:author="Pek Peng Kiat" w:date="2015-01-01T19:43:00Z"/>
          <w:rFonts w:ascii="Arial" w:hAnsi="Arial" w:cs="Arial"/>
          <w:b/>
          <w:bCs/>
          <w:lang w:eastAsia="zh-TW"/>
        </w:rPr>
      </w:pPr>
      <w:r>
        <w:rPr>
          <w:rFonts w:ascii="Arial" w:hAnsi="Arial" w:cs="Arial"/>
          <w:b/>
          <w:bCs/>
          <w:lang w:eastAsia="zh-TW"/>
        </w:rPr>
        <w:t xml:space="preserve">Gamers will want to use the Orb as </w:t>
      </w:r>
      <w:r w:rsidRPr="002516A6">
        <w:rPr>
          <w:rFonts w:ascii="Arial" w:hAnsi="Arial" w:cs="Arial"/>
          <w:b/>
          <w:bCs/>
          <w:strike/>
          <w:lang w:eastAsia="zh-TW"/>
          <w:rPrChange w:id="69" w:author="Pek Peng Kiat" w:date="2015-01-01T19:42:00Z">
            <w:rPr>
              <w:rFonts w:ascii="Arial" w:hAnsi="Arial" w:cs="Arial"/>
              <w:b/>
              <w:bCs/>
              <w:lang w:eastAsia="zh-TW"/>
            </w:rPr>
          </w:rPrChange>
        </w:rPr>
        <w:t>the main point of Orb is to open</w:t>
      </w:r>
      <w:r>
        <w:rPr>
          <w:rFonts w:ascii="Arial" w:hAnsi="Arial" w:cs="Arial"/>
          <w:b/>
          <w:bCs/>
          <w:lang w:eastAsia="zh-TW"/>
        </w:rPr>
        <w:t xml:space="preserve"> a whole new way of playing 3D games. Its ability to immerse the gamer in the game and to use the gamer’s natural reflexes to move the control</w:t>
      </w:r>
      <w:r w:rsidR="000C7169">
        <w:rPr>
          <w:rFonts w:ascii="Arial" w:hAnsi="Arial" w:cs="Arial"/>
          <w:b/>
          <w:bCs/>
          <w:lang w:eastAsia="zh-TW"/>
        </w:rPr>
        <w:t xml:space="preserve"> will allow the gamer to have precise control over his/her character and this itself is a huge selling point. </w:t>
      </w:r>
    </w:p>
    <w:p w:rsidR="002516A6" w:rsidRDefault="002516A6">
      <w:pPr>
        <w:pStyle w:val="Footer"/>
        <w:tabs>
          <w:tab w:val="clear" w:pos="4320"/>
          <w:tab w:val="clear" w:pos="8640"/>
        </w:tabs>
        <w:ind w:left="-180"/>
        <w:rPr>
          <w:ins w:id="70" w:author="Pek Peng Kiat" w:date="2015-01-01T19:43:00Z"/>
          <w:rFonts w:ascii="Arial" w:hAnsi="Arial" w:cs="Arial"/>
          <w:b/>
          <w:bCs/>
          <w:lang w:eastAsia="zh-TW"/>
        </w:rPr>
      </w:pPr>
    </w:p>
    <w:p w:rsidR="008B5914" w:rsidRDefault="002516A6">
      <w:pPr>
        <w:pStyle w:val="Footer"/>
        <w:tabs>
          <w:tab w:val="clear" w:pos="4320"/>
          <w:tab w:val="clear" w:pos="8640"/>
        </w:tabs>
        <w:ind w:left="-180"/>
        <w:rPr>
          <w:rFonts w:ascii="Arial" w:hAnsi="Arial" w:cs="Arial" w:hint="eastAsia"/>
          <w:b/>
          <w:bCs/>
          <w:lang w:eastAsia="zh-TW"/>
        </w:rPr>
      </w:pPr>
      <w:ins w:id="71" w:author="Pek Peng Kiat" w:date="2015-01-01T19:43:00Z">
        <w:r>
          <w:rPr>
            <w:rFonts w:ascii="Arial" w:hAnsi="Arial" w:cs="Arial"/>
            <w:b/>
            <w:bCs/>
            <w:lang w:eastAsia="zh-TW"/>
          </w:rPr>
          <w:t xml:space="preserve">In addition, </w:t>
        </w:r>
      </w:ins>
      <w:r w:rsidR="000C7169" w:rsidRPr="002516A6">
        <w:rPr>
          <w:rFonts w:ascii="Arial" w:hAnsi="Arial" w:cs="Arial"/>
          <w:b/>
          <w:bCs/>
          <w:strike/>
          <w:lang w:eastAsia="zh-TW"/>
          <w:rPrChange w:id="72" w:author="Pek Peng Kiat" w:date="2015-01-01T19:43:00Z">
            <w:rPr>
              <w:rFonts w:ascii="Arial" w:hAnsi="Arial" w:cs="Arial"/>
              <w:b/>
              <w:bCs/>
              <w:lang w:eastAsia="zh-TW"/>
            </w:rPr>
          </w:rPrChange>
        </w:rPr>
        <w:t>Not to mention,</w:t>
      </w:r>
      <w:r w:rsidR="000C7169">
        <w:rPr>
          <w:rFonts w:ascii="Arial" w:hAnsi="Arial" w:cs="Arial"/>
          <w:b/>
          <w:bCs/>
          <w:lang w:eastAsia="zh-TW"/>
        </w:rPr>
        <w:t xml:space="preserve"> </w:t>
      </w:r>
      <w:r w:rsidR="000C7169" w:rsidRPr="002516A6">
        <w:rPr>
          <w:rFonts w:ascii="Arial" w:hAnsi="Arial" w:cs="Arial"/>
          <w:b/>
          <w:bCs/>
          <w:strike/>
          <w:lang w:eastAsia="zh-TW"/>
          <w:rPrChange w:id="73" w:author="Pek Peng Kiat" w:date="2015-01-01T19:43:00Z">
            <w:rPr>
              <w:rFonts w:ascii="Arial" w:hAnsi="Arial" w:cs="Arial"/>
              <w:b/>
              <w:bCs/>
              <w:lang w:eastAsia="zh-TW"/>
            </w:rPr>
          </w:rPrChange>
        </w:rPr>
        <w:t>the</w:t>
      </w:r>
      <w:r w:rsidR="000C7169">
        <w:rPr>
          <w:rFonts w:ascii="Arial" w:hAnsi="Arial" w:cs="Arial"/>
          <w:b/>
          <w:bCs/>
          <w:lang w:eastAsia="zh-TW"/>
        </w:rPr>
        <w:t xml:space="preserve"> Orb is a fully portable and compact system allowing the gamer to easily bring it with her on long trips and game on without any </w:t>
      </w:r>
      <w:r w:rsidR="00DE45E5">
        <w:rPr>
          <w:rFonts w:ascii="Arial" w:hAnsi="Arial" w:cs="Arial"/>
          <w:b/>
          <w:bCs/>
          <w:lang w:eastAsia="zh-TW"/>
        </w:rPr>
        <w:t>hassle about whether there is a surface for the mouse. 3D modelers would likely also want it for this feature of portability and that makes these potential users want to use our invention.</w:t>
      </w:r>
    </w:p>
    <w:p w:rsidR="00C36A86" w:rsidRDefault="00C36A86">
      <w:pPr>
        <w:pStyle w:val="Footer"/>
        <w:tabs>
          <w:tab w:val="clear" w:pos="4320"/>
          <w:tab w:val="clear" w:pos="8640"/>
        </w:tabs>
        <w:ind w:left="-180"/>
        <w:rPr>
          <w:rFonts w:ascii="Arial" w:hAnsi="Arial" w:cs="Arial"/>
          <w:b/>
          <w:bCs/>
        </w:rPr>
      </w:pPr>
    </w:p>
    <w:p w:rsidR="00C36A86" w:rsidRDefault="00C36A86">
      <w:pPr>
        <w:pStyle w:val="Footer"/>
        <w:tabs>
          <w:tab w:val="clear" w:pos="4320"/>
          <w:tab w:val="clear" w:pos="8640"/>
        </w:tabs>
        <w:ind w:left="-180"/>
        <w:rPr>
          <w:rFonts w:ascii="Arial" w:hAnsi="Arial" w:cs="Arial"/>
          <w:b/>
          <w:bCs/>
        </w:rPr>
      </w:pPr>
    </w:p>
    <w:p w:rsidR="00C36A86" w:rsidRDefault="00C36A86">
      <w:pPr>
        <w:pStyle w:val="Footer"/>
        <w:tabs>
          <w:tab w:val="clear" w:pos="4320"/>
          <w:tab w:val="clear" w:pos="8640"/>
        </w:tabs>
        <w:ind w:left="-180"/>
        <w:rPr>
          <w:rFonts w:ascii="Arial" w:hAnsi="Arial" w:cs="Arial"/>
          <w:b/>
          <w:bCs/>
        </w:rPr>
      </w:pPr>
    </w:p>
    <w:p w:rsidR="00C36A86" w:rsidRDefault="00C36A86">
      <w:pPr>
        <w:pStyle w:val="Footer"/>
        <w:tabs>
          <w:tab w:val="clear" w:pos="4320"/>
          <w:tab w:val="clear" w:pos="8640"/>
        </w:tabs>
        <w:ind w:left="-180"/>
        <w:rPr>
          <w:rFonts w:ascii="Arial" w:hAnsi="Arial" w:cs="Arial"/>
          <w:b/>
          <w:bCs/>
        </w:rPr>
      </w:pPr>
    </w:p>
    <w:p w:rsidR="00C36A86" w:rsidRDefault="00C36A86">
      <w:pPr>
        <w:pStyle w:val="Footer"/>
        <w:tabs>
          <w:tab w:val="clear" w:pos="4320"/>
          <w:tab w:val="clear" w:pos="8640"/>
        </w:tabs>
        <w:ind w:left="-180"/>
        <w:rPr>
          <w:rFonts w:ascii="Arial" w:hAnsi="Arial" w:cs="Arial"/>
          <w:b/>
          <w:bCs/>
        </w:rPr>
      </w:pPr>
    </w:p>
    <w:p w:rsidR="002A27B8" w:rsidRDefault="002A27B8">
      <w:pPr>
        <w:pStyle w:val="Footer"/>
        <w:tabs>
          <w:tab w:val="clear" w:pos="4320"/>
          <w:tab w:val="clear" w:pos="8640"/>
        </w:tabs>
        <w:ind w:left="-180"/>
        <w:rPr>
          <w:rFonts w:ascii="Arial" w:hAnsi="Arial" w:cs="Arial"/>
          <w:b/>
          <w:bCs/>
          <w:sz w:val="28"/>
          <w:szCs w:val="28"/>
        </w:rPr>
      </w:pPr>
    </w:p>
    <w:p w:rsidR="00C36A86" w:rsidRDefault="004473E5" w:rsidP="002916D3">
      <w:pPr>
        <w:pStyle w:val="Footer"/>
        <w:shd w:val="clear" w:color="auto" w:fill="0C0C0C"/>
        <w:tabs>
          <w:tab w:val="clear" w:pos="4320"/>
          <w:tab w:val="clear" w:pos="8640"/>
        </w:tabs>
        <w:ind w:left="-180"/>
        <w:rPr>
          <w:rFonts w:ascii="Arial" w:hAnsi="Arial" w:cs="Arial"/>
          <w:b/>
          <w:bCs/>
          <w:sz w:val="28"/>
          <w:szCs w:val="28"/>
        </w:rPr>
      </w:pPr>
      <w:r>
        <w:rPr>
          <w:rFonts w:ascii="Arial" w:hAnsi="Arial" w:cs="Arial"/>
          <w:b/>
          <w:bCs/>
          <w:sz w:val="28"/>
          <w:szCs w:val="28"/>
        </w:rPr>
        <w:t>5</w:t>
      </w:r>
      <w:r w:rsidR="00C36A86">
        <w:rPr>
          <w:rFonts w:ascii="Arial" w:hAnsi="Arial" w:cs="Arial"/>
          <w:b/>
          <w:bCs/>
          <w:sz w:val="28"/>
          <w:szCs w:val="28"/>
        </w:rPr>
        <w:t>. Additional Information about the Invention</w:t>
      </w:r>
    </w:p>
    <w:p w:rsidR="00C36A86" w:rsidRDefault="00C36A86">
      <w:pPr>
        <w:pStyle w:val="Footer"/>
        <w:tabs>
          <w:tab w:val="clear" w:pos="4320"/>
          <w:tab w:val="clear" w:pos="8640"/>
        </w:tabs>
        <w:ind w:left="-180"/>
        <w:rPr>
          <w:rFonts w:ascii="Arial" w:hAnsi="Arial" w:cs="Arial" w:hint="eastAsia"/>
          <w:b/>
          <w:bCs/>
          <w:sz w:val="28"/>
          <w:szCs w:val="28"/>
          <w:lang w:eastAsia="zh-TW"/>
        </w:rPr>
      </w:pPr>
    </w:p>
    <w:p w:rsidR="00BB2723" w:rsidRDefault="00BB2723" w:rsidP="00BB2723">
      <w:pPr>
        <w:pStyle w:val="Footer"/>
        <w:tabs>
          <w:tab w:val="clear" w:pos="4320"/>
          <w:tab w:val="clear" w:pos="8640"/>
        </w:tabs>
        <w:ind w:left="-180"/>
        <w:jc w:val="both"/>
        <w:rPr>
          <w:rFonts w:ascii="Arial" w:hAnsi="Arial" w:cs="Arial"/>
          <w:bCs/>
          <w:sz w:val="28"/>
          <w:szCs w:val="28"/>
          <w:lang w:eastAsia="zh-TW"/>
        </w:rPr>
      </w:pPr>
      <w:r>
        <w:rPr>
          <w:rFonts w:ascii="Arial" w:hAnsi="Arial" w:cs="Arial"/>
          <w:bCs/>
          <w:sz w:val="28"/>
          <w:szCs w:val="28"/>
          <w:lang w:eastAsia="zh-TW"/>
        </w:rPr>
        <w:t xml:space="preserve">Have you got any patent right for your invention? </w:t>
      </w:r>
    </w:p>
    <w:p w:rsidR="00BB2723" w:rsidRDefault="00BB2723" w:rsidP="00BB2723">
      <w:pPr>
        <w:pStyle w:val="Footer"/>
        <w:tabs>
          <w:tab w:val="clear" w:pos="4320"/>
          <w:tab w:val="clear" w:pos="8640"/>
        </w:tabs>
        <w:ind w:left="-180"/>
        <w:jc w:val="both"/>
        <w:rPr>
          <w:rFonts w:ascii="Arial" w:hAnsi="Arial" w:cs="Arial"/>
          <w:bCs/>
          <w:sz w:val="22"/>
          <w:szCs w:val="22"/>
          <w:lang w:eastAsia="zh-TW"/>
        </w:rPr>
      </w:pPr>
      <w:r w:rsidRPr="007D34A5">
        <w:rPr>
          <w:rFonts w:ascii="Arial" w:hAnsi="Arial" w:cs="Arial"/>
          <w:bCs/>
          <w:sz w:val="22"/>
          <w:szCs w:val="22"/>
          <w:lang w:eastAsia="zh-TW"/>
        </w:rPr>
        <w:t xml:space="preserve">If yes, please provide the name of Principal inventor and number of inventors listed in your patent document. </w:t>
      </w:r>
    </w:p>
    <w:p w:rsidR="00DE45E5" w:rsidRPr="007D34A5" w:rsidRDefault="00DE45E5" w:rsidP="00BB2723">
      <w:pPr>
        <w:pStyle w:val="Footer"/>
        <w:tabs>
          <w:tab w:val="clear" w:pos="4320"/>
          <w:tab w:val="clear" w:pos="8640"/>
        </w:tabs>
        <w:ind w:left="-180"/>
        <w:jc w:val="both"/>
        <w:rPr>
          <w:rFonts w:ascii="Arial" w:hAnsi="Arial" w:cs="Arial"/>
          <w:bCs/>
          <w:sz w:val="22"/>
          <w:szCs w:val="22"/>
          <w:lang w:eastAsia="zh-TW"/>
        </w:rPr>
      </w:pPr>
    </w:p>
    <w:p w:rsidR="00856F74" w:rsidRPr="00DE45E5" w:rsidRDefault="00DE45E5">
      <w:pPr>
        <w:pStyle w:val="Footer"/>
        <w:tabs>
          <w:tab w:val="clear" w:pos="4320"/>
          <w:tab w:val="clear" w:pos="8640"/>
        </w:tabs>
        <w:ind w:left="-180"/>
        <w:rPr>
          <w:rFonts w:ascii="Arial" w:hAnsi="Arial" w:cs="Arial"/>
          <w:b/>
          <w:sz w:val="28"/>
          <w:szCs w:val="28"/>
          <w:lang w:eastAsia="zh-TW"/>
        </w:rPr>
      </w:pPr>
      <w:r>
        <w:rPr>
          <w:rFonts w:ascii="Arial" w:hAnsi="Arial" w:cs="Arial"/>
          <w:b/>
          <w:sz w:val="28"/>
          <w:szCs w:val="28"/>
          <w:lang w:eastAsia="zh-TW"/>
        </w:rPr>
        <w:t>No.</w:t>
      </w:r>
    </w:p>
    <w:p w:rsidR="00DE45E5" w:rsidRDefault="00DE45E5" w:rsidP="00DE45E5">
      <w:pPr>
        <w:pStyle w:val="Footer"/>
        <w:tabs>
          <w:tab w:val="clear" w:pos="4320"/>
          <w:tab w:val="clear" w:pos="8640"/>
        </w:tabs>
        <w:rPr>
          <w:rFonts w:ascii="Arial" w:hAnsi="Arial" w:cs="Arial"/>
          <w:bCs/>
          <w:sz w:val="28"/>
          <w:szCs w:val="28"/>
          <w:lang w:eastAsia="zh-TW"/>
        </w:rPr>
      </w:pPr>
    </w:p>
    <w:p w:rsidR="00AD0208" w:rsidRDefault="00AD0208" w:rsidP="00DE45E5">
      <w:pPr>
        <w:pStyle w:val="Footer"/>
        <w:tabs>
          <w:tab w:val="clear" w:pos="4320"/>
          <w:tab w:val="clear" w:pos="8640"/>
        </w:tabs>
        <w:rPr>
          <w:rFonts w:ascii="Arial" w:hAnsi="Arial" w:cs="Arial"/>
          <w:bCs/>
          <w:sz w:val="28"/>
          <w:szCs w:val="28"/>
        </w:rPr>
      </w:pPr>
      <w:r>
        <w:rPr>
          <w:rFonts w:ascii="Arial" w:hAnsi="Arial" w:cs="Arial"/>
          <w:bCs/>
          <w:sz w:val="28"/>
          <w:szCs w:val="28"/>
        </w:rPr>
        <w:t>Did you receive assistance in the development of this invention?</w:t>
      </w:r>
    </w:p>
    <w:p w:rsidR="00AD0208" w:rsidRPr="0076070B" w:rsidRDefault="00AD0208" w:rsidP="00AD0208">
      <w:pPr>
        <w:pStyle w:val="Footer"/>
        <w:tabs>
          <w:tab w:val="clear" w:pos="4320"/>
          <w:tab w:val="clear" w:pos="8640"/>
        </w:tabs>
        <w:ind w:left="-180"/>
        <w:rPr>
          <w:rFonts w:ascii="Arial" w:hAnsi="Arial" w:cs="Arial"/>
          <w:bCs/>
          <w:sz w:val="22"/>
          <w:szCs w:val="22"/>
        </w:rPr>
      </w:pPr>
      <w:r w:rsidRPr="0076070B">
        <w:rPr>
          <w:rFonts w:ascii="Arial" w:hAnsi="Arial" w:cs="Arial"/>
          <w:bCs/>
          <w:sz w:val="22"/>
          <w:szCs w:val="22"/>
        </w:rPr>
        <w:t>If yes, please describe the nature &amp; extent of assistance received.</w:t>
      </w:r>
    </w:p>
    <w:p w:rsidR="00392691" w:rsidRDefault="00392691" w:rsidP="00AD0208">
      <w:pPr>
        <w:pStyle w:val="Footer"/>
        <w:tabs>
          <w:tab w:val="clear" w:pos="4320"/>
          <w:tab w:val="clear" w:pos="8640"/>
        </w:tabs>
        <w:ind w:left="-180"/>
        <w:rPr>
          <w:rFonts w:ascii="Arial" w:hAnsi="Arial" w:cs="Arial"/>
          <w:bCs/>
          <w:sz w:val="28"/>
          <w:szCs w:val="28"/>
          <w:lang w:eastAsia="zh-TW"/>
        </w:rPr>
      </w:pPr>
    </w:p>
    <w:p w:rsidR="00DE45E5" w:rsidRPr="00D52B85" w:rsidRDefault="00D52B85" w:rsidP="00AD0208">
      <w:pPr>
        <w:pStyle w:val="Footer"/>
        <w:tabs>
          <w:tab w:val="clear" w:pos="4320"/>
          <w:tab w:val="clear" w:pos="8640"/>
        </w:tabs>
        <w:ind w:left="-180"/>
        <w:rPr>
          <w:rFonts w:ascii="Arial" w:hAnsi="Arial" w:cs="Arial"/>
          <w:b/>
          <w:lang w:eastAsia="zh-TW"/>
        </w:rPr>
      </w:pPr>
      <w:r>
        <w:rPr>
          <w:rFonts w:ascii="Arial" w:hAnsi="Arial" w:cs="Arial"/>
          <w:b/>
          <w:lang w:eastAsia="zh-TW"/>
        </w:rPr>
        <w:t>My teacher has assisted us in getting m</w:t>
      </w:r>
      <w:r w:rsidR="00AE079D">
        <w:rPr>
          <w:rFonts w:ascii="Arial" w:hAnsi="Arial" w:cs="Arial"/>
          <w:b/>
          <w:lang w:eastAsia="zh-TW"/>
        </w:rPr>
        <w:t>aterials for the building of our</w:t>
      </w:r>
      <w:r>
        <w:rPr>
          <w:rFonts w:ascii="Arial" w:hAnsi="Arial" w:cs="Arial"/>
          <w:b/>
          <w:lang w:eastAsia="zh-TW"/>
        </w:rPr>
        <w:t xml:space="preserve"> prototype and fully supported us throughout the course of this project. However, the theory of operation, schematic and circuit design and software programming was completely done by us along with all</w:t>
      </w:r>
      <w:r w:rsidR="00E724F3">
        <w:rPr>
          <w:rFonts w:ascii="Arial" w:hAnsi="Arial" w:cs="Arial"/>
          <w:b/>
          <w:lang w:eastAsia="zh-TW"/>
        </w:rPr>
        <w:t xml:space="preserve"> other hardware and software related devel</w:t>
      </w:r>
      <w:r w:rsidR="00347224">
        <w:rPr>
          <w:rFonts w:ascii="Arial" w:hAnsi="Arial" w:cs="Arial"/>
          <w:b/>
          <w:lang w:eastAsia="zh-TW"/>
        </w:rPr>
        <w:t>o</w:t>
      </w:r>
      <w:r w:rsidR="00E724F3">
        <w:rPr>
          <w:rFonts w:ascii="Arial" w:hAnsi="Arial" w:cs="Arial"/>
          <w:b/>
          <w:lang w:eastAsia="zh-TW"/>
        </w:rPr>
        <w:t>pments.</w:t>
      </w:r>
    </w:p>
    <w:p w:rsidR="003A487D" w:rsidRDefault="003A487D" w:rsidP="00AD0208">
      <w:pPr>
        <w:pStyle w:val="Footer"/>
        <w:tabs>
          <w:tab w:val="clear" w:pos="4320"/>
          <w:tab w:val="clear" w:pos="8640"/>
        </w:tabs>
        <w:ind w:left="-180"/>
        <w:rPr>
          <w:rFonts w:ascii="Arial" w:hAnsi="Arial" w:cs="Arial"/>
          <w:bCs/>
          <w:sz w:val="28"/>
          <w:szCs w:val="28"/>
        </w:rPr>
      </w:pPr>
    </w:p>
    <w:p w:rsidR="003A487D" w:rsidRDefault="003A487D" w:rsidP="00AD0208">
      <w:pPr>
        <w:pStyle w:val="Footer"/>
        <w:tabs>
          <w:tab w:val="clear" w:pos="4320"/>
          <w:tab w:val="clear" w:pos="8640"/>
        </w:tabs>
        <w:ind w:left="-180"/>
        <w:rPr>
          <w:rFonts w:ascii="Arial" w:hAnsi="Arial" w:cs="Arial"/>
          <w:bCs/>
          <w:sz w:val="28"/>
          <w:szCs w:val="28"/>
        </w:rPr>
      </w:pPr>
    </w:p>
    <w:p w:rsidR="003A487D" w:rsidRDefault="003A487D" w:rsidP="00AD0208">
      <w:pPr>
        <w:pStyle w:val="Footer"/>
        <w:tabs>
          <w:tab w:val="clear" w:pos="4320"/>
          <w:tab w:val="clear" w:pos="8640"/>
        </w:tabs>
        <w:ind w:left="-180"/>
        <w:rPr>
          <w:rFonts w:ascii="Arial" w:hAnsi="Arial" w:cs="Arial"/>
          <w:bCs/>
          <w:sz w:val="28"/>
          <w:szCs w:val="28"/>
        </w:rPr>
      </w:pPr>
    </w:p>
    <w:p w:rsidR="003A487D" w:rsidRDefault="003A487D" w:rsidP="00AD0208">
      <w:pPr>
        <w:pStyle w:val="Footer"/>
        <w:tabs>
          <w:tab w:val="clear" w:pos="4320"/>
          <w:tab w:val="clear" w:pos="8640"/>
        </w:tabs>
        <w:ind w:left="-180"/>
        <w:rPr>
          <w:rFonts w:ascii="Arial" w:hAnsi="Arial" w:cs="Arial"/>
          <w:bCs/>
          <w:sz w:val="28"/>
          <w:szCs w:val="28"/>
        </w:rPr>
      </w:pPr>
    </w:p>
    <w:p w:rsidR="00AD0208" w:rsidRDefault="00AD0208" w:rsidP="00AD0208">
      <w:pPr>
        <w:pStyle w:val="Footer"/>
        <w:tabs>
          <w:tab w:val="clear" w:pos="4320"/>
          <w:tab w:val="clear" w:pos="8640"/>
        </w:tabs>
        <w:ind w:left="-180"/>
        <w:rPr>
          <w:rFonts w:ascii="Arial" w:hAnsi="Arial" w:cs="Arial"/>
          <w:bCs/>
          <w:sz w:val="28"/>
          <w:szCs w:val="28"/>
        </w:rPr>
      </w:pPr>
      <w:r>
        <w:rPr>
          <w:rFonts w:ascii="Arial" w:hAnsi="Arial" w:cs="Arial"/>
          <w:bCs/>
          <w:sz w:val="28"/>
          <w:szCs w:val="28"/>
        </w:rPr>
        <w:t xml:space="preserve">Has your invention been submitted to any </w:t>
      </w:r>
      <w:r w:rsidR="00F04CE1">
        <w:rPr>
          <w:rFonts w:ascii="Arial" w:hAnsi="Arial" w:cs="Arial"/>
          <w:bCs/>
          <w:sz w:val="28"/>
          <w:szCs w:val="28"/>
        </w:rPr>
        <w:t xml:space="preserve">other </w:t>
      </w:r>
      <w:r>
        <w:rPr>
          <w:rFonts w:ascii="Arial" w:hAnsi="Arial" w:cs="Arial"/>
          <w:bCs/>
          <w:sz w:val="28"/>
          <w:szCs w:val="28"/>
        </w:rPr>
        <w:t>competition or won any award?</w:t>
      </w:r>
    </w:p>
    <w:p w:rsidR="0076070B" w:rsidRDefault="007C5CA8" w:rsidP="00E724F3">
      <w:pPr>
        <w:pStyle w:val="Footer"/>
        <w:tabs>
          <w:tab w:val="clear" w:pos="4320"/>
          <w:tab w:val="clear" w:pos="8640"/>
        </w:tabs>
        <w:ind w:left="-180"/>
        <w:rPr>
          <w:rFonts w:ascii="Arial" w:hAnsi="Arial" w:cs="Arial"/>
          <w:bCs/>
          <w:sz w:val="22"/>
          <w:szCs w:val="22"/>
        </w:rPr>
      </w:pPr>
      <w:r w:rsidRPr="0076070B">
        <w:rPr>
          <w:rFonts w:ascii="Arial" w:hAnsi="Arial" w:cs="Arial"/>
          <w:bCs/>
          <w:sz w:val="22"/>
          <w:szCs w:val="22"/>
        </w:rPr>
        <w:t xml:space="preserve">If yes, please </w:t>
      </w:r>
      <w:r>
        <w:rPr>
          <w:rFonts w:ascii="Arial" w:hAnsi="Arial" w:cs="Arial"/>
          <w:bCs/>
          <w:sz w:val="22"/>
          <w:szCs w:val="22"/>
        </w:rPr>
        <w:t>provide details</w:t>
      </w:r>
      <w:r w:rsidRPr="0076070B">
        <w:rPr>
          <w:rFonts w:ascii="Arial" w:hAnsi="Arial" w:cs="Arial"/>
          <w:bCs/>
          <w:sz w:val="22"/>
          <w:szCs w:val="22"/>
        </w:rPr>
        <w:t>.</w:t>
      </w:r>
    </w:p>
    <w:p w:rsidR="00E724F3" w:rsidRDefault="00E724F3" w:rsidP="00E724F3">
      <w:pPr>
        <w:pStyle w:val="Footer"/>
        <w:tabs>
          <w:tab w:val="clear" w:pos="4320"/>
          <w:tab w:val="clear" w:pos="8640"/>
        </w:tabs>
        <w:ind w:left="-180"/>
        <w:rPr>
          <w:rFonts w:ascii="Arial" w:hAnsi="Arial" w:cs="Arial"/>
          <w:bCs/>
          <w:sz w:val="22"/>
          <w:szCs w:val="22"/>
        </w:rPr>
      </w:pPr>
    </w:p>
    <w:p w:rsidR="00E724F3" w:rsidRPr="00E724F3" w:rsidRDefault="00E724F3" w:rsidP="00E724F3">
      <w:pPr>
        <w:pStyle w:val="Footer"/>
        <w:tabs>
          <w:tab w:val="clear" w:pos="4320"/>
          <w:tab w:val="clear" w:pos="8640"/>
        </w:tabs>
        <w:ind w:left="-180"/>
        <w:rPr>
          <w:rFonts w:ascii="Arial" w:hAnsi="Arial" w:cs="Arial"/>
          <w:b/>
          <w:sz w:val="28"/>
          <w:szCs w:val="28"/>
        </w:rPr>
      </w:pPr>
      <w:r w:rsidRPr="00E724F3">
        <w:rPr>
          <w:rFonts w:ascii="Arial" w:hAnsi="Arial" w:cs="Arial"/>
          <w:b/>
          <w:sz w:val="28"/>
          <w:szCs w:val="28"/>
        </w:rPr>
        <w:t>No</w:t>
      </w:r>
      <w:r>
        <w:rPr>
          <w:rFonts w:ascii="Arial" w:hAnsi="Arial" w:cs="Arial"/>
          <w:b/>
          <w:sz w:val="28"/>
          <w:szCs w:val="28"/>
        </w:rPr>
        <w:t>.</w:t>
      </w:r>
    </w:p>
    <w:p w:rsidR="00E724F3" w:rsidRDefault="00E724F3" w:rsidP="00E724F3">
      <w:pPr>
        <w:pStyle w:val="Footer"/>
        <w:tabs>
          <w:tab w:val="clear" w:pos="4320"/>
          <w:tab w:val="clear" w:pos="8640"/>
        </w:tabs>
        <w:rPr>
          <w:rFonts w:ascii="Arial" w:hAnsi="Arial" w:cs="Arial"/>
          <w:bCs/>
        </w:rPr>
      </w:pPr>
    </w:p>
    <w:p w:rsidR="003A487D" w:rsidRDefault="003A487D" w:rsidP="00E724F3">
      <w:pPr>
        <w:pStyle w:val="Footer"/>
        <w:tabs>
          <w:tab w:val="clear" w:pos="4320"/>
          <w:tab w:val="clear" w:pos="8640"/>
        </w:tabs>
        <w:rPr>
          <w:rFonts w:ascii="Arial" w:hAnsi="Arial" w:cs="Arial"/>
          <w:bCs/>
          <w:sz w:val="28"/>
          <w:szCs w:val="28"/>
          <w:lang w:eastAsia="zh-TW"/>
        </w:rPr>
      </w:pPr>
    </w:p>
    <w:p w:rsidR="00AD0208" w:rsidRDefault="00AD0208" w:rsidP="00E724F3">
      <w:pPr>
        <w:pStyle w:val="Footer"/>
        <w:tabs>
          <w:tab w:val="clear" w:pos="4320"/>
          <w:tab w:val="clear" w:pos="8640"/>
        </w:tabs>
        <w:rPr>
          <w:rFonts w:ascii="Arial" w:hAnsi="Arial" w:cs="Arial"/>
          <w:bCs/>
          <w:sz w:val="28"/>
          <w:szCs w:val="28"/>
          <w:lang w:eastAsia="zh-TW"/>
        </w:rPr>
      </w:pPr>
      <w:r>
        <w:rPr>
          <w:rFonts w:ascii="Arial" w:hAnsi="Arial" w:cs="Arial" w:hint="eastAsia"/>
          <w:bCs/>
          <w:sz w:val="28"/>
          <w:szCs w:val="28"/>
          <w:lang w:eastAsia="zh-TW"/>
        </w:rPr>
        <w:t>Write a short description of your experience as an inventor.</w:t>
      </w:r>
    </w:p>
    <w:p w:rsidR="00AD0208" w:rsidRPr="0076070B" w:rsidRDefault="00AD0208" w:rsidP="00AD0208">
      <w:pPr>
        <w:pStyle w:val="Footer"/>
        <w:tabs>
          <w:tab w:val="clear" w:pos="4320"/>
          <w:tab w:val="clear" w:pos="8640"/>
        </w:tabs>
        <w:ind w:left="-180"/>
        <w:rPr>
          <w:bCs/>
          <w:i/>
          <w:sz w:val="22"/>
          <w:szCs w:val="22"/>
          <w:lang w:eastAsia="zh-TW"/>
        </w:rPr>
      </w:pPr>
      <w:r w:rsidRPr="0076070B">
        <w:rPr>
          <w:bCs/>
          <w:i/>
          <w:sz w:val="22"/>
          <w:szCs w:val="22"/>
          <w:lang w:eastAsia="zh-TW"/>
        </w:rPr>
        <w:t xml:space="preserve">(*Optional) </w:t>
      </w:r>
    </w:p>
    <w:p w:rsidR="0076070B" w:rsidRDefault="00090472">
      <w:pPr>
        <w:pStyle w:val="Footer"/>
        <w:tabs>
          <w:tab w:val="clear" w:pos="4320"/>
          <w:tab w:val="clear" w:pos="8640"/>
        </w:tabs>
        <w:rPr>
          <w:rFonts w:ascii="Arial" w:hAnsi="Arial" w:cs="Arial"/>
          <w:b/>
          <w:bCs/>
        </w:rPr>
      </w:pPr>
      <w:r>
        <w:rPr>
          <w:rFonts w:ascii="Arial" w:hAnsi="Arial" w:cs="Arial"/>
          <w:b/>
          <w:bCs/>
        </w:rPr>
        <w:t>We had a truly enriching experience with inventing something.</w:t>
      </w:r>
      <w:r w:rsidR="00347224">
        <w:rPr>
          <w:rFonts w:ascii="Arial" w:hAnsi="Arial" w:cs="Arial"/>
          <w:b/>
          <w:bCs/>
        </w:rPr>
        <w:t xml:space="preserve"> </w:t>
      </w:r>
      <w:r>
        <w:rPr>
          <w:rFonts w:ascii="Arial" w:hAnsi="Arial" w:cs="Arial"/>
          <w:b/>
          <w:bCs/>
        </w:rPr>
        <w:t>We had to face several problems along the way with the most prominent problem being finding a problem to solve in the first place. From finding a problem to solve, to going through several design and prototyping stages it was overall a very enlightening experience which we will say was very useful to us.</w:t>
      </w:r>
    </w:p>
    <w:p w:rsidR="0076070B" w:rsidRDefault="0076070B">
      <w:pPr>
        <w:pStyle w:val="Footer"/>
        <w:tabs>
          <w:tab w:val="clear" w:pos="4320"/>
          <w:tab w:val="clear" w:pos="8640"/>
        </w:tabs>
        <w:rPr>
          <w:rFonts w:ascii="Arial" w:hAnsi="Arial" w:cs="Arial"/>
          <w:b/>
          <w:bCs/>
        </w:rPr>
      </w:pPr>
    </w:p>
    <w:p w:rsidR="00F023DE" w:rsidRDefault="00F023DE" w:rsidP="002916D3">
      <w:pPr>
        <w:pStyle w:val="Footer"/>
        <w:shd w:val="clear" w:color="auto" w:fill="0C0C0C"/>
        <w:tabs>
          <w:tab w:val="clear" w:pos="4320"/>
          <w:tab w:val="clear" w:pos="8640"/>
        </w:tabs>
        <w:rPr>
          <w:rFonts w:ascii="Arial" w:hAnsi="Arial" w:cs="Arial"/>
          <w:b/>
          <w:bCs/>
        </w:rPr>
      </w:pPr>
    </w:p>
    <w:p w:rsidR="00C36A86" w:rsidRDefault="004473E5" w:rsidP="002916D3">
      <w:pPr>
        <w:pStyle w:val="Footer"/>
        <w:shd w:val="clear" w:color="auto" w:fill="0C0C0C"/>
        <w:tabs>
          <w:tab w:val="clear" w:pos="4320"/>
          <w:tab w:val="clear" w:pos="8640"/>
        </w:tabs>
        <w:rPr>
          <w:rFonts w:ascii="Arial" w:hAnsi="Arial" w:cs="Arial"/>
          <w:b/>
          <w:bCs/>
          <w:sz w:val="22"/>
          <w:szCs w:val="22"/>
          <w:lang w:eastAsia="zh-TW"/>
        </w:rPr>
      </w:pPr>
      <w:r>
        <w:rPr>
          <w:rFonts w:ascii="Arial" w:hAnsi="Arial" w:cs="Arial"/>
          <w:b/>
          <w:bCs/>
          <w:sz w:val="28"/>
          <w:szCs w:val="28"/>
        </w:rPr>
        <w:t>6</w:t>
      </w:r>
      <w:r w:rsidR="00C36A86">
        <w:rPr>
          <w:rFonts w:ascii="Arial" w:hAnsi="Arial" w:cs="Arial"/>
          <w:b/>
          <w:bCs/>
          <w:sz w:val="28"/>
          <w:szCs w:val="28"/>
        </w:rPr>
        <w:t xml:space="preserve">. Endorsement by Proper Authority </w:t>
      </w:r>
    </w:p>
    <w:p w:rsidR="00C36A86" w:rsidRPr="0076070B" w:rsidRDefault="00C36A86">
      <w:pPr>
        <w:pStyle w:val="Footer"/>
        <w:tabs>
          <w:tab w:val="clear" w:pos="4320"/>
          <w:tab w:val="clear" w:pos="8640"/>
        </w:tabs>
        <w:ind w:left="180" w:hanging="360"/>
        <w:rPr>
          <w:bCs/>
          <w:i/>
          <w:sz w:val="20"/>
          <w:szCs w:val="20"/>
        </w:rPr>
      </w:pPr>
      <w:r w:rsidRPr="0076070B">
        <w:rPr>
          <w:b/>
          <w:bCs/>
          <w:i/>
          <w:sz w:val="20"/>
          <w:szCs w:val="20"/>
        </w:rPr>
        <w:t xml:space="preserve">       </w:t>
      </w:r>
      <w:r w:rsidRPr="0076070B">
        <w:rPr>
          <w:bCs/>
          <w:i/>
          <w:sz w:val="20"/>
          <w:szCs w:val="20"/>
        </w:rPr>
        <w:t>(* applicable</w:t>
      </w:r>
      <w:r w:rsidR="00D36DF4">
        <w:rPr>
          <w:bCs/>
          <w:i/>
          <w:sz w:val="20"/>
          <w:szCs w:val="20"/>
        </w:rPr>
        <w:t xml:space="preserve"> to those applying through</w:t>
      </w:r>
      <w:r w:rsidRPr="0076070B">
        <w:rPr>
          <w:bCs/>
          <w:i/>
          <w:sz w:val="20"/>
          <w:szCs w:val="20"/>
        </w:rPr>
        <w:t xml:space="preserve"> school</w:t>
      </w:r>
      <w:r w:rsidR="00D36DF4">
        <w:rPr>
          <w:bCs/>
          <w:i/>
          <w:sz w:val="20"/>
          <w:szCs w:val="20"/>
        </w:rPr>
        <w:t>s</w:t>
      </w:r>
      <w:r w:rsidRPr="0076070B">
        <w:rPr>
          <w:bCs/>
          <w:i/>
          <w:sz w:val="20"/>
          <w:szCs w:val="20"/>
        </w:rPr>
        <w:t>, institute</w:t>
      </w:r>
      <w:r w:rsidR="00D36DF4">
        <w:rPr>
          <w:bCs/>
          <w:i/>
          <w:sz w:val="20"/>
          <w:szCs w:val="20"/>
        </w:rPr>
        <w:t>s or companies, etc</w:t>
      </w:r>
      <w:r w:rsidRPr="0076070B">
        <w:rPr>
          <w:bCs/>
          <w:i/>
          <w:sz w:val="20"/>
          <w:szCs w:val="20"/>
        </w:rPr>
        <w:t>)</w:t>
      </w:r>
    </w:p>
    <w:p w:rsidR="00C36A86" w:rsidRDefault="00C36A86">
      <w:pPr>
        <w:pStyle w:val="Footer"/>
        <w:tabs>
          <w:tab w:val="clear" w:pos="4320"/>
          <w:tab w:val="clear" w:pos="8640"/>
        </w:tabs>
        <w:ind w:left="180" w:hanging="360"/>
        <w:rPr>
          <w:rFonts w:ascii="Arial" w:hAnsi="Arial" w:cs="Arial"/>
          <w:b/>
          <w:bCs/>
        </w:rPr>
      </w:pPr>
    </w:p>
    <w:p w:rsidR="00C36A86" w:rsidRDefault="00C36A86">
      <w:pPr>
        <w:rPr>
          <w:rFonts w:ascii="Arial" w:hAnsi="Arial" w:cs="Arial"/>
          <w:color w:val="000000"/>
          <w:sz w:val="28"/>
          <w:szCs w:val="28"/>
        </w:rPr>
      </w:pPr>
      <w:r>
        <w:rPr>
          <w:rFonts w:ascii="Arial" w:hAnsi="Arial" w:cs="Arial"/>
          <w:color w:val="000000"/>
          <w:sz w:val="28"/>
          <w:szCs w:val="28"/>
        </w:rPr>
        <w:t xml:space="preserve">This submission has been endorsed by: </w:t>
      </w:r>
    </w:p>
    <w:p w:rsidR="0076070B" w:rsidRDefault="00C36A86">
      <w:pPr>
        <w:rPr>
          <w:rFonts w:ascii="Arial" w:hAnsi="Arial" w:cs="Arial"/>
          <w:color w:val="000000"/>
          <w:szCs w:val="20"/>
        </w:rPr>
      </w:pPr>
      <w:r>
        <w:rPr>
          <w:rFonts w:ascii="Arial" w:hAnsi="Arial" w:cs="Arial"/>
          <w:color w:val="000000"/>
          <w:szCs w:val="20"/>
        </w:rPr>
        <w:t> </w:t>
      </w:r>
    </w:p>
    <w:tbl>
      <w:tblPr>
        <w:tblW w:w="0" w:type="auto"/>
        <w:tblLook w:val="01E0" w:firstRow="1" w:lastRow="1" w:firstColumn="1" w:lastColumn="1" w:noHBand="0" w:noVBand="0"/>
      </w:tblPr>
      <w:tblGrid>
        <w:gridCol w:w="2628"/>
        <w:gridCol w:w="4140"/>
      </w:tblGrid>
      <w:tr w:rsidR="0076070B" w:rsidRPr="004E17C7" w:rsidTr="004E17C7">
        <w:tc>
          <w:tcPr>
            <w:tcW w:w="2628" w:type="dxa"/>
          </w:tcPr>
          <w:p w:rsidR="002E4CF7" w:rsidRPr="004E17C7" w:rsidRDefault="0076070B">
            <w:pPr>
              <w:rPr>
                <w:rFonts w:ascii="Arial" w:hAnsi="Arial" w:cs="Arial"/>
                <w:color w:val="000000"/>
                <w:szCs w:val="20"/>
              </w:rPr>
            </w:pPr>
            <w:r w:rsidRPr="004E17C7">
              <w:rPr>
                <w:rFonts w:ascii="Arial" w:hAnsi="Arial" w:cs="Arial"/>
                <w:color w:val="000000"/>
                <w:szCs w:val="20"/>
              </w:rPr>
              <w:t>Name:</w:t>
            </w:r>
          </w:p>
        </w:tc>
        <w:tc>
          <w:tcPr>
            <w:tcW w:w="4140" w:type="dxa"/>
          </w:tcPr>
          <w:p w:rsidR="0076070B" w:rsidRPr="004E17C7" w:rsidRDefault="002516A6">
            <w:pPr>
              <w:rPr>
                <w:rFonts w:ascii="Arial" w:hAnsi="Arial" w:cs="Arial"/>
                <w:color w:val="000000"/>
                <w:szCs w:val="20"/>
              </w:rPr>
            </w:pPr>
            <w:ins w:id="74" w:author="Pek Peng Kiat" w:date="2015-01-01T19:44:00Z">
              <w:r>
                <w:rPr>
                  <w:rFonts w:ascii="Arial" w:hAnsi="Arial" w:cs="Arial"/>
                  <w:color w:val="000000"/>
                  <w:szCs w:val="20"/>
                </w:rPr>
                <w:t>Pek Peng Kiat</w:t>
              </w:r>
            </w:ins>
          </w:p>
        </w:tc>
      </w:tr>
      <w:tr w:rsidR="0076070B" w:rsidRPr="004E17C7" w:rsidTr="004E17C7">
        <w:tc>
          <w:tcPr>
            <w:tcW w:w="2628" w:type="dxa"/>
          </w:tcPr>
          <w:p w:rsidR="0076070B" w:rsidRPr="004E17C7" w:rsidRDefault="0076070B">
            <w:pPr>
              <w:rPr>
                <w:rFonts w:ascii="Arial" w:hAnsi="Arial" w:cs="Arial"/>
                <w:color w:val="000000"/>
                <w:szCs w:val="20"/>
              </w:rPr>
            </w:pPr>
          </w:p>
        </w:tc>
        <w:tc>
          <w:tcPr>
            <w:tcW w:w="4140" w:type="dxa"/>
          </w:tcPr>
          <w:p w:rsidR="0076070B" w:rsidRPr="004E17C7" w:rsidRDefault="0076070B">
            <w:pPr>
              <w:rPr>
                <w:rFonts w:ascii="Arial" w:hAnsi="Arial" w:cs="Arial"/>
                <w:color w:val="000000"/>
                <w:szCs w:val="20"/>
              </w:rPr>
            </w:pPr>
          </w:p>
        </w:tc>
      </w:tr>
      <w:tr w:rsidR="0076070B" w:rsidRPr="004E17C7" w:rsidTr="004E17C7">
        <w:tc>
          <w:tcPr>
            <w:tcW w:w="2628" w:type="dxa"/>
          </w:tcPr>
          <w:p w:rsidR="002E4CF7" w:rsidRPr="004E17C7" w:rsidRDefault="0076070B">
            <w:pPr>
              <w:rPr>
                <w:rFonts w:ascii="Arial" w:hAnsi="Arial" w:cs="Arial"/>
                <w:color w:val="000000"/>
                <w:szCs w:val="20"/>
              </w:rPr>
            </w:pPr>
            <w:r w:rsidRPr="004E17C7">
              <w:rPr>
                <w:rFonts w:ascii="Arial" w:hAnsi="Arial" w:cs="Arial"/>
                <w:color w:val="000000"/>
                <w:szCs w:val="20"/>
              </w:rPr>
              <w:t xml:space="preserve">Designation: </w:t>
            </w:r>
          </w:p>
        </w:tc>
        <w:tc>
          <w:tcPr>
            <w:tcW w:w="4140" w:type="dxa"/>
          </w:tcPr>
          <w:p w:rsidR="0076070B" w:rsidRPr="004E17C7" w:rsidRDefault="002516A6">
            <w:pPr>
              <w:rPr>
                <w:rFonts w:ascii="Arial" w:hAnsi="Arial" w:cs="Arial"/>
                <w:color w:val="000000"/>
                <w:szCs w:val="20"/>
              </w:rPr>
            </w:pPr>
            <w:ins w:id="75" w:author="Pek Peng Kiat" w:date="2015-01-01T19:44:00Z">
              <w:r>
                <w:rPr>
                  <w:rFonts w:ascii="Arial" w:hAnsi="Arial" w:cs="Arial"/>
                  <w:color w:val="000000"/>
                  <w:szCs w:val="20"/>
                </w:rPr>
                <w:t>Assistant Head, Design &amp; Engineering</w:t>
              </w:r>
            </w:ins>
          </w:p>
        </w:tc>
      </w:tr>
      <w:tr w:rsidR="0076070B" w:rsidRPr="004E17C7" w:rsidTr="004E17C7">
        <w:tc>
          <w:tcPr>
            <w:tcW w:w="2628" w:type="dxa"/>
          </w:tcPr>
          <w:p w:rsidR="0076070B" w:rsidRPr="004E17C7" w:rsidRDefault="0076070B" w:rsidP="0076070B">
            <w:pPr>
              <w:rPr>
                <w:rFonts w:ascii="Arial" w:hAnsi="Arial" w:cs="Arial"/>
                <w:color w:val="000000"/>
                <w:szCs w:val="20"/>
              </w:rPr>
            </w:pPr>
          </w:p>
        </w:tc>
        <w:tc>
          <w:tcPr>
            <w:tcW w:w="4140" w:type="dxa"/>
          </w:tcPr>
          <w:p w:rsidR="0076070B" w:rsidRPr="004E17C7" w:rsidRDefault="0076070B">
            <w:pPr>
              <w:rPr>
                <w:rFonts w:ascii="Arial" w:hAnsi="Arial" w:cs="Arial"/>
                <w:color w:val="000000"/>
                <w:szCs w:val="20"/>
              </w:rPr>
            </w:pPr>
          </w:p>
        </w:tc>
      </w:tr>
      <w:tr w:rsidR="0076070B" w:rsidRPr="004E17C7" w:rsidTr="004E17C7">
        <w:tc>
          <w:tcPr>
            <w:tcW w:w="2628" w:type="dxa"/>
          </w:tcPr>
          <w:p w:rsidR="002E4CF7" w:rsidRPr="004E17C7" w:rsidRDefault="0076070B" w:rsidP="0076070B">
            <w:pPr>
              <w:rPr>
                <w:rFonts w:ascii="Arial" w:hAnsi="Arial" w:cs="Arial"/>
                <w:szCs w:val="20"/>
              </w:rPr>
            </w:pPr>
            <w:r w:rsidRPr="004E17C7">
              <w:rPr>
                <w:rFonts w:ascii="Arial" w:hAnsi="Arial" w:cs="Arial"/>
                <w:szCs w:val="20"/>
              </w:rPr>
              <w:t>Organization:</w:t>
            </w:r>
          </w:p>
        </w:tc>
        <w:tc>
          <w:tcPr>
            <w:tcW w:w="4140" w:type="dxa"/>
          </w:tcPr>
          <w:p w:rsidR="0076070B" w:rsidRPr="004E17C7" w:rsidRDefault="002516A6">
            <w:pPr>
              <w:rPr>
                <w:rFonts w:ascii="Arial" w:hAnsi="Arial" w:cs="Arial"/>
                <w:color w:val="000000"/>
                <w:szCs w:val="20"/>
              </w:rPr>
            </w:pPr>
            <w:ins w:id="76" w:author="Pek Peng Kiat" w:date="2015-01-01T19:44:00Z">
              <w:r>
                <w:rPr>
                  <w:rFonts w:ascii="Arial" w:hAnsi="Arial" w:cs="Arial"/>
                  <w:color w:val="000000"/>
                  <w:szCs w:val="20"/>
                </w:rPr>
                <w:t>NUS High School of Math &amp; Science</w:t>
              </w:r>
            </w:ins>
          </w:p>
        </w:tc>
      </w:tr>
      <w:tr w:rsidR="0076070B" w:rsidRPr="004E17C7" w:rsidTr="004E17C7">
        <w:tc>
          <w:tcPr>
            <w:tcW w:w="2628" w:type="dxa"/>
          </w:tcPr>
          <w:p w:rsidR="0076070B" w:rsidRPr="004E17C7" w:rsidRDefault="0076070B" w:rsidP="0076070B">
            <w:pPr>
              <w:rPr>
                <w:rFonts w:ascii="Arial" w:hAnsi="Arial" w:cs="Arial"/>
                <w:szCs w:val="20"/>
              </w:rPr>
            </w:pPr>
          </w:p>
        </w:tc>
        <w:tc>
          <w:tcPr>
            <w:tcW w:w="4140" w:type="dxa"/>
          </w:tcPr>
          <w:p w:rsidR="0076070B" w:rsidRPr="004E17C7" w:rsidRDefault="0076070B">
            <w:pPr>
              <w:rPr>
                <w:rFonts w:ascii="Arial" w:hAnsi="Arial" w:cs="Arial"/>
                <w:color w:val="000000"/>
                <w:szCs w:val="20"/>
              </w:rPr>
            </w:pPr>
          </w:p>
        </w:tc>
      </w:tr>
      <w:tr w:rsidR="0076070B" w:rsidRPr="004E17C7" w:rsidTr="004E17C7">
        <w:tc>
          <w:tcPr>
            <w:tcW w:w="2628" w:type="dxa"/>
          </w:tcPr>
          <w:p w:rsidR="002E4CF7" w:rsidRPr="004E17C7" w:rsidRDefault="0076070B" w:rsidP="0076070B">
            <w:pPr>
              <w:rPr>
                <w:rFonts w:ascii="Arial" w:hAnsi="Arial" w:cs="Arial"/>
                <w:color w:val="000000"/>
                <w:szCs w:val="20"/>
              </w:rPr>
            </w:pPr>
            <w:r w:rsidRPr="004E17C7">
              <w:rPr>
                <w:rFonts w:ascii="Arial" w:hAnsi="Arial" w:cs="Arial"/>
                <w:color w:val="000000"/>
                <w:szCs w:val="20"/>
              </w:rPr>
              <w:t xml:space="preserve">Address: </w:t>
            </w:r>
          </w:p>
        </w:tc>
        <w:tc>
          <w:tcPr>
            <w:tcW w:w="4140" w:type="dxa"/>
          </w:tcPr>
          <w:p w:rsidR="0076070B" w:rsidRPr="004E17C7" w:rsidRDefault="002516A6">
            <w:pPr>
              <w:rPr>
                <w:rFonts w:ascii="Arial" w:hAnsi="Arial" w:cs="Arial"/>
                <w:color w:val="000000"/>
                <w:szCs w:val="20"/>
              </w:rPr>
            </w:pPr>
            <w:ins w:id="77" w:author="Pek Peng Kiat" w:date="2015-01-01T19:45:00Z">
              <w:r>
                <w:rPr>
                  <w:rFonts w:ascii="Arial" w:hAnsi="Arial" w:cs="Arial"/>
                  <w:color w:val="000000"/>
                  <w:szCs w:val="20"/>
                </w:rPr>
                <w:t>20 Clementi Ave 1, Singapore 129957</w:t>
              </w:r>
            </w:ins>
          </w:p>
        </w:tc>
      </w:tr>
      <w:tr w:rsidR="0076070B" w:rsidRPr="004E17C7" w:rsidTr="004E17C7">
        <w:tc>
          <w:tcPr>
            <w:tcW w:w="2628" w:type="dxa"/>
          </w:tcPr>
          <w:p w:rsidR="0076070B" w:rsidRPr="004E17C7" w:rsidRDefault="0076070B" w:rsidP="0076070B">
            <w:pPr>
              <w:rPr>
                <w:rFonts w:ascii="Arial" w:hAnsi="Arial" w:cs="Arial"/>
                <w:color w:val="000000"/>
                <w:szCs w:val="20"/>
              </w:rPr>
            </w:pPr>
          </w:p>
        </w:tc>
        <w:tc>
          <w:tcPr>
            <w:tcW w:w="4140" w:type="dxa"/>
          </w:tcPr>
          <w:p w:rsidR="0076070B" w:rsidRPr="004E17C7" w:rsidRDefault="0076070B">
            <w:pPr>
              <w:rPr>
                <w:rFonts w:ascii="Arial" w:hAnsi="Arial" w:cs="Arial"/>
                <w:color w:val="000000"/>
                <w:szCs w:val="20"/>
              </w:rPr>
            </w:pPr>
          </w:p>
        </w:tc>
      </w:tr>
      <w:tr w:rsidR="0076070B" w:rsidRPr="004E17C7" w:rsidTr="004E17C7">
        <w:tc>
          <w:tcPr>
            <w:tcW w:w="2628" w:type="dxa"/>
          </w:tcPr>
          <w:p w:rsidR="002E4CF7" w:rsidRPr="004E17C7" w:rsidRDefault="0076070B" w:rsidP="0076070B">
            <w:pPr>
              <w:rPr>
                <w:rFonts w:ascii="Arial" w:hAnsi="Arial" w:cs="Arial"/>
                <w:color w:val="000000"/>
                <w:szCs w:val="20"/>
              </w:rPr>
            </w:pPr>
            <w:r w:rsidRPr="004E17C7">
              <w:rPr>
                <w:rFonts w:ascii="Arial" w:hAnsi="Arial" w:cs="Arial"/>
                <w:color w:val="000000"/>
                <w:szCs w:val="20"/>
              </w:rPr>
              <w:lastRenderedPageBreak/>
              <w:t>Contact No.:</w:t>
            </w:r>
          </w:p>
        </w:tc>
        <w:tc>
          <w:tcPr>
            <w:tcW w:w="4140" w:type="dxa"/>
          </w:tcPr>
          <w:p w:rsidR="0076070B" w:rsidRPr="004E17C7" w:rsidRDefault="002516A6">
            <w:pPr>
              <w:rPr>
                <w:rFonts w:ascii="Arial" w:hAnsi="Arial" w:cs="Arial"/>
                <w:color w:val="000000"/>
                <w:szCs w:val="20"/>
              </w:rPr>
            </w:pPr>
            <w:ins w:id="78" w:author="Pek Peng Kiat" w:date="2015-01-01T19:45:00Z">
              <w:r>
                <w:rPr>
                  <w:rFonts w:ascii="Arial" w:hAnsi="Arial" w:cs="Arial"/>
                  <w:color w:val="000000"/>
                  <w:szCs w:val="20"/>
                </w:rPr>
                <w:t>6516 5310</w:t>
              </w:r>
            </w:ins>
          </w:p>
        </w:tc>
      </w:tr>
    </w:tbl>
    <w:p w:rsidR="00C36A86" w:rsidRDefault="00C36A86">
      <w:pPr>
        <w:rPr>
          <w:rFonts w:ascii="Arial" w:hAnsi="Arial" w:cs="Arial"/>
          <w:color w:val="000000"/>
          <w:szCs w:val="20"/>
        </w:rPr>
      </w:pPr>
    </w:p>
    <w:p w:rsidR="0094741F" w:rsidRDefault="00C36A86">
      <w:pPr>
        <w:rPr>
          <w:rFonts w:ascii="Arial" w:hAnsi="Arial" w:cs="Arial"/>
          <w:i/>
          <w:color w:val="000000"/>
          <w:szCs w:val="20"/>
        </w:rPr>
      </w:pPr>
      <w:r w:rsidRPr="0076070B">
        <w:rPr>
          <w:rFonts w:ascii="Arial" w:hAnsi="Arial" w:cs="Arial"/>
          <w:color w:val="000000"/>
          <w:szCs w:val="20"/>
        </w:rPr>
        <w:t xml:space="preserve">   </w:t>
      </w:r>
      <w:r w:rsidR="002A27B8">
        <w:rPr>
          <w:rFonts w:ascii="Arial" w:hAnsi="Arial" w:cs="Arial"/>
          <w:i/>
          <w:color w:val="000000"/>
          <w:szCs w:val="20"/>
        </w:rPr>
        <w:tab/>
      </w:r>
    </w:p>
    <w:p w:rsidR="0094741F" w:rsidRDefault="0094741F">
      <w:pPr>
        <w:rPr>
          <w:rFonts w:ascii="Arial" w:hAnsi="Arial" w:cs="Arial"/>
          <w:i/>
          <w:color w:val="000000"/>
          <w:szCs w:val="20"/>
        </w:rPr>
      </w:pPr>
    </w:p>
    <w:p w:rsidR="002A27B8" w:rsidRPr="002A27B8" w:rsidRDefault="002A27B8">
      <w:pPr>
        <w:rPr>
          <w:rFonts w:ascii="Arial" w:hAnsi="Arial" w:cs="Arial"/>
          <w:b/>
          <w:color w:val="000000"/>
          <w:szCs w:val="20"/>
          <w:u w:val="single"/>
        </w:rPr>
      </w:pP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Pr>
          <w:rFonts w:ascii="Arial" w:hAnsi="Arial" w:cs="Arial"/>
          <w:i/>
          <w:color w:val="000000"/>
          <w:szCs w:val="20"/>
        </w:rPr>
        <w:tab/>
      </w:r>
      <w:r w:rsidRPr="002A27B8">
        <w:rPr>
          <w:rFonts w:ascii="Arial" w:hAnsi="Arial" w:cs="Arial"/>
          <w:b/>
          <w:color w:val="000000"/>
          <w:szCs w:val="20"/>
          <w:u w:val="single"/>
        </w:rPr>
        <w:t>Appendix</w:t>
      </w:r>
    </w:p>
    <w:p w:rsidR="002A27B8" w:rsidRDefault="002A27B8">
      <w:pPr>
        <w:rPr>
          <w:rFonts w:ascii="Arial" w:hAnsi="Arial" w:cs="Arial"/>
          <w:i/>
          <w:color w:val="000000"/>
          <w:szCs w:val="20"/>
        </w:rPr>
      </w:pPr>
    </w:p>
    <w:p w:rsidR="002E4CF7" w:rsidRDefault="002E4CF7">
      <w:pPr>
        <w:rPr>
          <w:rFonts w:ascii="Arial" w:hAnsi="Arial" w:cs="Arial"/>
          <w:i/>
          <w:color w:val="000000"/>
          <w:szCs w:val="20"/>
        </w:rPr>
      </w:pPr>
    </w:p>
    <w:p w:rsidR="002A27B8" w:rsidRDefault="004473E5" w:rsidP="002916D3">
      <w:pPr>
        <w:pStyle w:val="Footer"/>
        <w:shd w:val="clear" w:color="auto" w:fill="0C0C0C"/>
        <w:tabs>
          <w:tab w:val="clear" w:pos="4320"/>
          <w:tab w:val="clear" w:pos="8640"/>
        </w:tabs>
        <w:ind w:left="-180"/>
        <w:rPr>
          <w:rFonts w:ascii="Arial" w:hAnsi="Arial" w:cs="Arial"/>
          <w:b/>
          <w:bCs/>
          <w:sz w:val="28"/>
          <w:szCs w:val="28"/>
        </w:rPr>
      </w:pPr>
      <w:r>
        <w:rPr>
          <w:rFonts w:ascii="Arial" w:hAnsi="Arial" w:cs="Arial"/>
          <w:b/>
          <w:bCs/>
          <w:sz w:val="28"/>
          <w:szCs w:val="28"/>
        </w:rPr>
        <w:t>7</w:t>
      </w:r>
      <w:r w:rsidR="002A27B8">
        <w:rPr>
          <w:rFonts w:ascii="Arial" w:hAnsi="Arial" w:cs="Arial"/>
          <w:b/>
          <w:bCs/>
          <w:sz w:val="28"/>
          <w:szCs w:val="28"/>
        </w:rPr>
        <w:t>. Other supporting materials (*Optional)</w:t>
      </w:r>
    </w:p>
    <w:p w:rsidR="00297127" w:rsidRDefault="00297127" w:rsidP="002A27B8">
      <w:pPr>
        <w:pStyle w:val="Footer"/>
        <w:tabs>
          <w:tab w:val="clear" w:pos="4320"/>
          <w:tab w:val="clear" w:pos="8640"/>
        </w:tabs>
        <w:rPr>
          <w:rFonts w:ascii="Arial" w:hAnsi="Arial" w:cs="Arial"/>
          <w:bCs/>
          <w:sz w:val="28"/>
          <w:szCs w:val="28"/>
        </w:rPr>
      </w:pPr>
    </w:p>
    <w:p w:rsidR="002A27B8" w:rsidRPr="0076070B" w:rsidRDefault="0076070B" w:rsidP="002A27B8">
      <w:pPr>
        <w:pStyle w:val="Footer"/>
        <w:tabs>
          <w:tab w:val="clear" w:pos="4320"/>
          <w:tab w:val="clear" w:pos="8640"/>
        </w:tabs>
        <w:rPr>
          <w:rFonts w:ascii="Arial" w:hAnsi="Arial" w:cs="Arial"/>
          <w:bCs/>
          <w:sz w:val="28"/>
          <w:szCs w:val="28"/>
        </w:rPr>
      </w:pPr>
      <w:r w:rsidRPr="0076070B">
        <w:rPr>
          <w:rFonts w:ascii="Arial" w:hAnsi="Arial" w:cs="Arial"/>
          <w:bCs/>
          <w:sz w:val="28"/>
          <w:szCs w:val="28"/>
        </w:rPr>
        <w:t>T</w:t>
      </w:r>
      <w:r w:rsidR="002A27B8" w:rsidRPr="0076070B">
        <w:rPr>
          <w:rFonts w:ascii="Arial" w:hAnsi="Arial" w:cs="Arial"/>
          <w:bCs/>
          <w:sz w:val="28"/>
          <w:szCs w:val="28"/>
        </w:rPr>
        <w:t xml:space="preserve">rials, papers, literature or correspondence, which might assist </w:t>
      </w:r>
      <w:r w:rsidR="00297127" w:rsidRPr="0076070B">
        <w:rPr>
          <w:rFonts w:ascii="Arial" w:hAnsi="Arial" w:cs="Arial"/>
          <w:bCs/>
          <w:sz w:val="28"/>
          <w:szCs w:val="28"/>
        </w:rPr>
        <w:t xml:space="preserve">the judges in </w:t>
      </w:r>
      <w:r w:rsidR="002A27B8" w:rsidRPr="0076070B">
        <w:rPr>
          <w:rFonts w:ascii="Arial" w:hAnsi="Arial" w:cs="Arial"/>
          <w:bCs/>
          <w:sz w:val="28"/>
          <w:szCs w:val="28"/>
        </w:rPr>
        <w:t>evaluating your idea</w:t>
      </w:r>
    </w:p>
    <w:p w:rsidR="002A27B8" w:rsidRPr="002E4CF7" w:rsidRDefault="0076070B" w:rsidP="002A27B8">
      <w:pPr>
        <w:pStyle w:val="Footer"/>
        <w:tabs>
          <w:tab w:val="clear" w:pos="4320"/>
          <w:tab w:val="clear" w:pos="8640"/>
        </w:tabs>
        <w:rPr>
          <w:bCs/>
          <w:i/>
          <w:sz w:val="22"/>
          <w:szCs w:val="22"/>
        </w:rPr>
      </w:pPr>
      <w:r w:rsidRPr="002E4CF7">
        <w:rPr>
          <w:bCs/>
          <w:i/>
          <w:sz w:val="22"/>
          <w:szCs w:val="22"/>
        </w:rPr>
        <w:t>(</w:t>
      </w:r>
      <w:r w:rsidR="002E4CF7" w:rsidRPr="002E4CF7">
        <w:rPr>
          <w:bCs/>
          <w:i/>
          <w:sz w:val="22"/>
          <w:szCs w:val="22"/>
        </w:rPr>
        <w:t>*</w:t>
      </w:r>
      <w:r w:rsidRPr="002E4CF7">
        <w:rPr>
          <w:bCs/>
          <w:i/>
          <w:sz w:val="22"/>
          <w:szCs w:val="22"/>
        </w:rPr>
        <w:t xml:space="preserve">Please </w:t>
      </w:r>
      <w:r w:rsidR="00297127" w:rsidRPr="002E4CF7">
        <w:rPr>
          <w:bCs/>
          <w:i/>
          <w:sz w:val="22"/>
          <w:szCs w:val="22"/>
        </w:rPr>
        <w:t>insert a new page if space</w:t>
      </w:r>
      <w:r w:rsidR="004473E5" w:rsidRPr="002E4CF7">
        <w:rPr>
          <w:bCs/>
          <w:i/>
          <w:sz w:val="22"/>
          <w:szCs w:val="22"/>
        </w:rPr>
        <w:t xml:space="preserve"> is not sufficient</w:t>
      </w:r>
      <w:r w:rsidRPr="002E4CF7">
        <w:rPr>
          <w:bCs/>
          <w:i/>
          <w:sz w:val="22"/>
          <w:szCs w:val="22"/>
        </w:rPr>
        <w:t>)</w:t>
      </w:r>
    </w:p>
    <w:p w:rsidR="00C36A86" w:rsidRDefault="00C36A86" w:rsidP="002A27B8">
      <w:pPr>
        <w:pStyle w:val="Footer"/>
        <w:tabs>
          <w:tab w:val="clear" w:pos="4320"/>
          <w:tab w:val="clear" w:pos="8640"/>
        </w:tabs>
      </w:pPr>
    </w:p>
    <w:sectPr w:rsidR="00C36A86">
      <w:headerReference w:type="default" r:id="rId13"/>
      <w:footerReference w:type="even" r:id="rId14"/>
      <w:footerReference w:type="default" r:id="rId15"/>
      <w:pgSz w:w="11907" w:h="16840" w:code="9"/>
      <w:pgMar w:top="1134" w:right="1418" w:bottom="1134"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Pek Peng Kiat" w:date="2015-01-01T19:28:00Z" w:initials="PPK">
    <w:p w:rsidR="00004F2A" w:rsidRDefault="00004F2A">
      <w:pPr>
        <w:pStyle w:val="CommentText"/>
      </w:pPr>
      <w:r>
        <w:rPr>
          <w:rStyle w:val="CommentReference"/>
        </w:rPr>
        <w:annotationRef/>
      </w:r>
      <w:r w:rsidR="003C7972">
        <w:t>It will be better to show the case with a plain background for clarity.</w:t>
      </w:r>
    </w:p>
  </w:comment>
  <w:comment w:id="32" w:author="Pek Peng Kiat" w:date="2015-01-01T19:29:00Z" w:initials="PPK">
    <w:p w:rsidR="003C7972" w:rsidRDefault="003C7972">
      <w:pPr>
        <w:pStyle w:val="CommentText"/>
      </w:pPr>
      <w:r>
        <w:rPr>
          <w:rStyle w:val="CommentReference"/>
        </w:rPr>
        <w:annotationRef/>
      </w:r>
      <w:r>
        <w:t xml:space="preserve">Is this word misspelled?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CDE" w:rsidRDefault="00987CDE">
      <w:r>
        <w:separator/>
      </w:r>
    </w:p>
  </w:endnote>
  <w:endnote w:type="continuationSeparator" w:id="0">
    <w:p w:rsidR="00987CDE" w:rsidRDefault="0098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ravity">
    <w:altName w:val="Gravity"/>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256" w:rsidRDefault="002002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0256" w:rsidRDefault="0020025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256" w:rsidRDefault="002002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2D8A">
      <w:rPr>
        <w:rStyle w:val="PageNumber"/>
        <w:noProof/>
      </w:rPr>
      <w:t>4</w:t>
    </w:r>
    <w:r>
      <w:rPr>
        <w:rStyle w:val="PageNumber"/>
      </w:rPr>
      <w:fldChar w:fldCharType="end"/>
    </w:r>
  </w:p>
  <w:p w:rsidR="00200256" w:rsidRDefault="0020025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CDE" w:rsidRDefault="00987CDE">
      <w:r>
        <w:separator/>
      </w:r>
    </w:p>
  </w:footnote>
  <w:footnote w:type="continuationSeparator" w:id="0">
    <w:p w:rsidR="00987CDE" w:rsidRDefault="00987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256" w:rsidRDefault="00200256">
    <w:pPr>
      <w:pStyle w:val="Header"/>
      <w:rPr>
        <w:rFonts w:ascii="Arial" w:hAnsi="Arial" w:cs="Arial"/>
        <w:b/>
        <w:bCs/>
      </w:rPr>
    </w:pPr>
    <w:r>
      <w:rPr>
        <w:rFonts w:ascii="Arial" w:hAnsi="Arial" w:cs="Arial"/>
        <w:b/>
        <w:bCs/>
      </w:rPr>
      <w:t xml:space="preserve">Project Details File </w:t>
    </w:r>
  </w:p>
  <w:p w:rsidR="00200256" w:rsidRDefault="00200256">
    <w:pPr>
      <w:pStyle w:val="Header"/>
      <w:rPr>
        <w:rFonts w:ascii="Arial" w:hAnsi="Arial" w:cs="Arial"/>
        <w:b/>
        <w:bCs/>
      </w:rPr>
    </w:pPr>
    <w:r>
      <w:rPr>
        <w:rFonts w:ascii="Arial" w:hAnsi="Arial" w:cs="Arial"/>
        <w:b/>
        <w:bCs/>
      </w:rPr>
      <w:t xml:space="preserve">Tan Kah Kee Young Inventors’ Award – </w:t>
    </w:r>
    <w:r>
      <w:rPr>
        <w:rFonts w:ascii="Arial" w:hAnsi="Arial" w:cs="Arial" w:hint="eastAsia"/>
        <w:b/>
        <w:bCs/>
        <w:lang w:eastAsia="zh-TW"/>
      </w:rPr>
      <w:t>Student</w:t>
    </w:r>
    <w:r>
      <w:rPr>
        <w:rFonts w:ascii="Arial" w:hAnsi="Arial" w:cs="Arial"/>
        <w:b/>
        <w:bCs/>
      </w:rPr>
      <w:t xml:space="preserve"> section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5789A"/>
    <w:multiLevelType w:val="hybridMultilevel"/>
    <w:tmpl w:val="DD163E0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45E06663"/>
    <w:multiLevelType w:val="hybridMultilevel"/>
    <w:tmpl w:val="736A3A8A"/>
    <w:lvl w:ilvl="0" w:tplc="FFFFFFFF">
      <w:start w:val="1"/>
      <w:numFmt w:val="decimal"/>
      <w:lvlText w:val="%1."/>
      <w:lvlJc w:val="left"/>
      <w:pPr>
        <w:tabs>
          <w:tab w:val="num" w:pos="420"/>
        </w:tabs>
        <w:ind w:left="420" w:hanging="420"/>
      </w:p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nsid w:val="46AD1A8D"/>
    <w:multiLevelType w:val="hybridMultilevel"/>
    <w:tmpl w:val="7B783AA2"/>
    <w:lvl w:ilvl="0" w:tplc="C8A84F88">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nsid w:val="4A114236"/>
    <w:multiLevelType w:val="hybridMultilevel"/>
    <w:tmpl w:val="21AC3766"/>
    <w:lvl w:ilvl="0" w:tplc="D696E81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
    <w:nsid w:val="61780F2A"/>
    <w:multiLevelType w:val="hybridMultilevel"/>
    <w:tmpl w:val="A59C026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6B64AD"/>
    <w:multiLevelType w:val="hybridMultilevel"/>
    <w:tmpl w:val="0FF8DA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3C758A7"/>
    <w:multiLevelType w:val="hybridMultilevel"/>
    <w:tmpl w:val="823A4F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C470D8C"/>
    <w:multiLevelType w:val="hybridMultilevel"/>
    <w:tmpl w:val="9BF0D97A"/>
    <w:lvl w:ilvl="0" w:tplc="50BC9814">
      <w:start w:val="2"/>
      <w:numFmt w:val="bullet"/>
      <w:lvlText w:val="-"/>
      <w:lvlJc w:val="left"/>
      <w:pPr>
        <w:tabs>
          <w:tab w:val="num" w:pos="180"/>
        </w:tabs>
        <w:ind w:left="180" w:hanging="360"/>
      </w:pPr>
      <w:rPr>
        <w:rFonts w:ascii="Arial" w:eastAsia="Times New Roman" w:hAnsi="Arial" w:cs="Aria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8">
    <w:nsid w:val="7FFB24D5"/>
    <w:multiLevelType w:val="hybridMultilevel"/>
    <w:tmpl w:val="567C39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2"/>
  </w:num>
  <w:num w:numId="3">
    <w:abstractNumId w:val="3"/>
  </w:num>
  <w:num w:numId="4">
    <w:abstractNumId w:val="4"/>
  </w:num>
  <w:num w:numId="5">
    <w:abstractNumId w:val="0"/>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9CB"/>
    <w:rsid w:val="00004F2A"/>
    <w:rsid w:val="00021635"/>
    <w:rsid w:val="00034329"/>
    <w:rsid w:val="00090472"/>
    <w:rsid w:val="000905F7"/>
    <w:rsid w:val="000A7134"/>
    <w:rsid w:val="000C7169"/>
    <w:rsid w:val="00161565"/>
    <w:rsid w:val="00174BB1"/>
    <w:rsid w:val="001B63FE"/>
    <w:rsid w:val="001F771D"/>
    <w:rsid w:val="00200256"/>
    <w:rsid w:val="002204D7"/>
    <w:rsid w:val="002516A6"/>
    <w:rsid w:val="002916D3"/>
    <w:rsid w:val="00297127"/>
    <w:rsid w:val="002A27B8"/>
    <w:rsid w:val="002C6F65"/>
    <w:rsid w:val="002E4CF7"/>
    <w:rsid w:val="00313829"/>
    <w:rsid w:val="003316FB"/>
    <w:rsid w:val="003327FD"/>
    <w:rsid w:val="00347224"/>
    <w:rsid w:val="003509F9"/>
    <w:rsid w:val="0035126E"/>
    <w:rsid w:val="003812B7"/>
    <w:rsid w:val="00392691"/>
    <w:rsid w:val="003A487D"/>
    <w:rsid w:val="003C3ACD"/>
    <w:rsid w:val="003C7972"/>
    <w:rsid w:val="003D114D"/>
    <w:rsid w:val="003F3106"/>
    <w:rsid w:val="004301FF"/>
    <w:rsid w:val="004473E5"/>
    <w:rsid w:val="004C3615"/>
    <w:rsid w:val="004E17C7"/>
    <w:rsid w:val="005030B8"/>
    <w:rsid w:val="00506FE5"/>
    <w:rsid w:val="00517A96"/>
    <w:rsid w:val="00543967"/>
    <w:rsid w:val="00543C48"/>
    <w:rsid w:val="005525FA"/>
    <w:rsid w:val="00554B24"/>
    <w:rsid w:val="00623958"/>
    <w:rsid w:val="00647E47"/>
    <w:rsid w:val="0066351D"/>
    <w:rsid w:val="00687602"/>
    <w:rsid w:val="0069216A"/>
    <w:rsid w:val="00695EF4"/>
    <w:rsid w:val="006B4236"/>
    <w:rsid w:val="006C67C6"/>
    <w:rsid w:val="007202FE"/>
    <w:rsid w:val="0076070B"/>
    <w:rsid w:val="00780784"/>
    <w:rsid w:val="007A0ADF"/>
    <w:rsid w:val="007A2D8A"/>
    <w:rsid w:val="007C5CA8"/>
    <w:rsid w:val="007D4080"/>
    <w:rsid w:val="00835270"/>
    <w:rsid w:val="00856F74"/>
    <w:rsid w:val="00894C37"/>
    <w:rsid w:val="008A6F76"/>
    <w:rsid w:val="008B5914"/>
    <w:rsid w:val="00902BD7"/>
    <w:rsid w:val="0091005D"/>
    <w:rsid w:val="0094517A"/>
    <w:rsid w:val="0094741F"/>
    <w:rsid w:val="00956F4E"/>
    <w:rsid w:val="00967761"/>
    <w:rsid w:val="00987CDE"/>
    <w:rsid w:val="009F681A"/>
    <w:rsid w:val="00A439CB"/>
    <w:rsid w:val="00A65F86"/>
    <w:rsid w:val="00AD0208"/>
    <w:rsid w:val="00AE079D"/>
    <w:rsid w:val="00B34395"/>
    <w:rsid w:val="00B35DE7"/>
    <w:rsid w:val="00B54A62"/>
    <w:rsid w:val="00BB2723"/>
    <w:rsid w:val="00C00468"/>
    <w:rsid w:val="00C04ADD"/>
    <w:rsid w:val="00C36A86"/>
    <w:rsid w:val="00C4795F"/>
    <w:rsid w:val="00C56487"/>
    <w:rsid w:val="00C60EC9"/>
    <w:rsid w:val="00C70F96"/>
    <w:rsid w:val="00CD2927"/>
    <w:rsid w:val="00CD3617"/>
    <w:rsid w:val="00CE2EF2"/>
    <w:rsid w:val="00D27973"/>
    <w:rsid w:val="00D3414F"/>
    <w:rsid w:val="00D36DF4"/>
    <w:rsid w:val="00D52B85"/>
    <w:rsid w:val="00D8123D"/>
    <w:rsid w:val="00DA3461"/>
    <w:rsid w:val="00DE45E5"/>
    <w:rsid w:val="00DF7761"/>
    <w:rsid w:val="00E0008C"/>
    <w:rsid w:val="00E26E81"/>
    <w:rsid w:val="00E724F3"/>
    <w:rsid w:val="00E96702"/>
    <w:rsid w:val="00EA5801"/>
    <w:rsid w:val="00EC1937"/>
    <w:rsid w:val="00EC6763"/>
    <w:rsid w:val="00F023DE"/>
    <w:rsid w:val="00F04CE1"/>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SG" w:eastAsia="en-SG" w:bidi="ta-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outlineLvl w:val="0"/>
    </w:pPr>
    <w:rPr>
      <w:rFonts w:ascii="Arial" w:hAnsi="Arial" w:cs="Arial"/>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pPr>
      <w:ind w:left="6480" w:right="-289"/>
    </w:pPr>
    <w:rPr>
      <w:rFonts w:ascii="Arial" w:hAnsi="Arial" w:cs="Arial"/>
      <w:sz w:val="16"/>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table" w:styleId="TableGrid">
    <w:name w:val="Table Grid"/>
    <w:basedOn w:val="TableNormal"/>
    <w:rsid w:val="0076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1635"/>
    <w:pPr>
      <w:autoSpaceDE w:val="0"/>
      <w:autoSpaceDN w:val="0"/>
      <w:adjustRightInd w:val="0"/>
    </w:pPr>
    <w:rPr>
      <w:rFonts w:ascii="Gravity" w:hAnsi="Gravity" w:cs="Gravity"/>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SG" w:eastAsia="en-SG" w:bidi="ta-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outlineLvl w:val="0"/>
    </w:pPr>
    <w:rPr>
      <w:rFonts w:ascii="Arial" w:hAnsi="Arial" w:cs="Arial"/>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pPr>
      <w:ind w:left="6480" w:right="-289"/>
    </w:pPr>
    <w:rPr>
      <w:rFonts w:ascii="Arial" w:hAnsi="Arial" w:cs="Arial"/>
      <w:sz w:val="16"/>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table" w:styleId="TableGrid">
    <w:name w:val="Table Grid"/>
    <w:basedOn w:val="TableNormal"/>
    <w:rsid w:val="0076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1635"/>
    <w:pPr>
      <w:autoSpaceDE w:val="0"/>
      <w:autoSpaceDN w:val="0"/>
      <w:adjustRightInd w:val="0"/>
    </w:pPr>
    <w:rPr>
      <w:rFonts w:ascii="Gravity" w:hAnsi="Gravity" w:cs="Gravit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0B7E1-547C-46FE-AC8C-1702E2F2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Entry Registration Number:</vt:lpstr>
    </vt:vector>
  </TitlesOfParts>
  <Company>pc</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 Registration Number:</dc:title>
  <dc:creator>tmng</dc:creator>
  <cp:lastModifiedBy>HP</cp:lastModifiedBy>
  <cp:revision>2</cp:revision>
  <cp:lastPrinted>2006-09-13T05:59:00Z</cp:lastPrinted>
  <dcterms:created xsi:type="dcterms:W3CDTF">2015-01-01T21:11:00Z</dcterms:created>
  <dcterms:modified xsi:type="dcterms:W3CDTF">2015-01-01T21:11:00Z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